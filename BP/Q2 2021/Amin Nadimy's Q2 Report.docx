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46" w:type="dxa"/>
        <w:tblInd w:w="108" w:type="dxa"/>
        <w:tblLook w:val="04A0" w:firstRow="1" w:lastRow="0" w:firstColumn="1" w:lastColumn="0" w:noHBand="0" w:noVBand="1"/>
      </w:tblPr>
      <w:tblGrid>
        <w:gridCol w:w="3261"/>
        <w:gridCol w:w="6485"/>
      </w:tblGrid>
      <w:tr w:rsidR="00EF0A40" w14:paraId="043C218C" w14:textId="77777777">
        <w:tc>
          <w:tcPr>
            <w:tcW w:w="3261" w:type="dxa"/>
            <w:shd w:val="clear" w:color="auto" w:fill="auto"/>
          </w:tcPr>
          <w:p w14:paraId="2FC44D3A" w14:textId="77777777" w:rsidR="00EF0A40" w:rsidRDefault="000F13DC">
            <w:pPr>
              <w:jc w:val="both"/>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Project Name:</w:t>
            </w:r>
          </w:p>
        </w:tc>
        <w:tc>
          <w:tcPr>
            <w:tcW w:w="6484" w:type="dxa"/>
            <w:shd w:val="clear" w:color="auto" w:fill="auto"/>
          </w:tcPr>
          <w:p w14:paraId="18D37BAC"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Dynamic semi-structured meshes for fast numerical simulation of Multi-Phase Modelling in Energy Industry</w:t>
            </w:r>
          </w:p>
        </w:tc>
      </w:tr>
      <w:tr w:rsidR="00EF0A40" w14:paraId="6F993454" w14:textId="77777777">
        <w:tc>
          <w:tcPr>
            <w:tcW w:w="3261" w:type="dxa"/>
            <w:shd w:val="clear" w:color="auto" w:fill="auto"/>
          </w:tcPr>
          <w:p w14:paraId="11DFA3D8"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Project</w:t>
            </w:r>
            <w:r>
              <w:rPr>
                <w:rFonts w:ascii="Univers 45 Light" w:eastAsiaTheme="minorEastAsia" w:hAnsi="Univers 45 Light" w:cstheme="minorHAnsi"/>
                <w:b/>
                <w:iCs/>
              </w:rPr>
              <w:t xml:space="preserve"> </w:t>
            </w:r>
            <w:r>
              <w:rPr>
                <w:rFonts w:ascii="Univers 45 Light" w:eastAsia="Cambria" w:hAnsi="Univers 45 Light" w:cstheme="minorHAnsi"/>
                <w:b/>
                <w:bCs/>
                <w:iCs/>
                <w:color w:val="00B050"/>
                <w:lang w:eastAsia="en-GB"/>
              </w:rPr>
              <w:t>Reference:</w:t>
            </w:r>
          </w:p>
        </w:tc>
        <w:tc>
          <w:tcPr>
            <w:tcW w:w="6484" w:type="dxa"/>
            <w:shd w:val="clear" w:color="auto" w:fill="auto"/>
          </w:tcPr>
          <w:p w14:paraId="4B9D60D9"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ICAM62</w:t>
            </w:r>
          </w:p>
        </w:tc>
      </w:tr>
      <w:tr w:rsidR="00EF0A40" w14:paraId="2DC298FB" w14:textId="77777777">
        <w:tc>
          <w:tcPr>
            <w:tcW w:w="3261" w:type="dxa"/>
            <w:shd w:val="clear" w:color="auto" w:fill="auto"/>
          </w:tcPr>
          <w:p w14:paraId="63797000"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Principal</w:t>
            </w:r>
            <w:r>
              <w:rPr>
                <w:rFonts w:ascii="Univers 45 Light" w:eastAsiaTheme="minorEastAsia" w:hAnsi="Univers 45 Light" w:cstheme="minorHAnsi"/>
                <w:b/>
                <w:iCs/>
              </w:rPr>
              <w:t xml:space="preserve"> </w:t>
            </w:r>
            <w:r>
              <w:rPr>
                <w:rFonts w:ascii="Univers 45 Light" w:eastAsia="Cambria" w:hAnsi="Univers 45 Light" w:cstheme="minorHAnsi"/>
                <w:b/>
                <w:bCs/>
                <w:iCs/>
                <w:color w:val="00B050"/>
                <w:lang w:eastAsia="en-GB"/>
              </w:rPr>
              <w:t>Investigator:</w:t>
            </w:r>
          </w:p>
        </w:tc>
        <w:tc>
          <w:tcPr>
            <w:tcW w:w="6484" w:type="dxa"/>
            <w:shd w:val="clear" w:color="auto" w:fill="auto"/>
          </w:tcPr>
          <w:p w14:paraId="44CAA902"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Prof Christopher Pain</w:t>
            </w:r>
          </w:p>
        </w:tc>
      </w:tr>
      <w:tr w:rsidR="00EF0A40" w14:paraId="5AE251BA" w14:textId="77777777">
        <w:tc>
          <w:tcPr>
            <w:tcW w:w="3261" w:type="dxa"/>
            <w:shd w:val="clear" w:color="auto" w:fill="auto"/>
          </w:tcPr>
          <w:p w14:paraId="1D739433"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Co-</w:t>
            </w:r>
            <w:r>
              <w:rPr>
                <w:rFonts w:ascii="Univers 45 Light" w:eastAsia="Cambria" w:hAnsi="Univers 45 Light" w:cstheme="minorHAnsi"/>
                <w:b/>
                <w:bCs/>
                <w:iCs/>
                <w:color w:val="000000"/>
                <w:lang w:eastAsia="en-GB"/>
              </w:rPr>
              <w:t xml:space="preserve"> </w:t>
            </w:r>
            <w:r>
              <w:rPr>
                <w:rFonts w:ascii="Univers 45 Light" w:eastAsia="Cambria" w:hAnsi="Univers 45 Light" w:cstheme="minorHAnsi"/>
                <w:b/>
                <w:bCs/>
                <w:iCs/>
                <w:color w:val="00B050"/>
                <w:lang w:eastAsia="en-GB"/>
              </w:rPr>
              <w:t>Investigators:</w:t>
            </w:r>
          </w:p>
        </w:tc>
        <w:tc>
          <w:tcPr>
            <w:tcW w:w="6484" w:type="dxa"/>
            <w:shd w:val="clear" w:color="auto" w:fill="auto"/>
          </w:tcPr>
          <w:p w14:paraId="76093926"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Dr Pablo Salinas</w:t>
            </w:r>
          </w:p>
        </w:tc>
      </w:tr>
      <w:tr w:rsidR="00EF0A40" w14:paraId="41563EF2" w14:textId="77777777">
        <w:tc>
          <w:tcPr>
            <w:tcW w:w="3261" w:type="dxa"/>
            <w:shd w:val="clear" w:color="auto" w:fill="auto"/>
          </w:tcPr>
          <w:p w14:paraId="37662E34"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bp</w:t>
            </w:r>
            <w:r>
              <w:rPr>
                <w:rFonts w:ascii="Univers 45 Light" w:eastAsiaTheme="minorEastAsia" w:hAnsi="Univers 45 Light" w:cstheme="minorHAnsi"/>
                <w:b/>
                <w:bCs/>
                <w:iCs/>
              </w:rPr>
              <w:t>-</w:t>
            </w:r>
            <w:r>
              <w:rPr>
                <w:rFonts w:ascii="Univers 45 Light" w:eastAsia="Cambria" w:hAnsi="Univers 45 Light" w:cstheme="minorHAnsi"/>
                <w:b/>
                <w:bCs/>
                <w:iCs/>
                <w:color w:val="00B050"/>
                <w:lang w:eastAsia="en-GB"/>
              </w:rPr>
              <w:t>Mentor(s):</w:t>
            </w:r>
          </w:p>
        </w:tc>
        <w:tc>
          <w:tcPr>
            <w:tcW w:w="6484" w:type="dxa"/>
            <w:shd w:val="clear" w:color="auto" w:fill="auto"/>
          </w:tcPr>
          <w:p w14:paraId="66074E5D"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 xml:space="preserve">Dr Andre Nicolle </w:t>
            </w:r>
          </w:p>
        </w:tc>
      </w:tr>
      <w:tr w:rsidR="00EF0A40" w14:paraId="590BCE7B" w14:textId="77777777">
        <w:tc>
          <w:tcPr>
            <w:tcW w:w="3261" w:type="dxa"/>
            <w:shd w:val="clear" w:color="auto" w:fill="auto"/>
          </w:tcPr>
          <w:p w14:paraId="24B998BE"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Fundamental/Applied:</w:t>
            </w:r>
          </w:p>
        </w:tc>
        <w:tc>
          <w:tcPr>
            <w:tcW w:w="6484" w:type="dxa"/>
            <w:shd w:val="clear" w:color="auto" w:fill="auto"/>
          </w:tcPr>
          <w:p w14:paraId="7F2567CB"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Fundamental</w:t>
            </w:r>
          </w:p>
        </w:tc>
      </w:tr>
      <w:tr w:rsidR="00EF0A40" w14:paraId="497CB337" w14:textId="77777777">
        <w:tc>
          <w:tcPr>
            <w:tcW w:w="3261" w:type="dxa"/>
            <w:shd w:val="clear" w:color="auto" w:fill="auto"/>
          </w:tcPr>
          <w:p w14:paraId="34FD28B7"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Research Personnel:</w:t>
            </w:r>
          </w:p>
        </w:tc>
        <w:tc>
          <w:tcPr>
            <w:tcW w:w="6484" w:type="dxa"/>
            <w:shd w:val="clear" w:color="auto" w:fill="auto"/>
          </w:tcPr>
          <w:p w14:paraId="6F0FBAC3"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Amin Nadimy</w:t>
            </w:r>
          </w:p>
        </w:tc>
      </w:tr>
      <w:tr w:rsidR="00EF0A40" w14:paraId="77C99439" w14:textId="77777777">
        <w:tc>
          <w:tcPr>
            <w:tcW w:w="3261" w:type="dxa"/>
            <w:shd w:val="clear" w:color="auto" w:fill="auto"/>
          </w:tcPr>
          <w:p w14:paraId="4FF41FDE" w14:textId="77777777" w:rsidR="00EF0A40" w:rsidRDefault="000F13DC">
            <w:pPr>
              <w:rPr>
                <w:rFonts w:ascii="Univers 45 Light" w:eastAsia="Cambria" w:hAnsi="Univers 45 Light" w:cstheme="minorHAnsi"/>
                <w:b/>
                <w:bCs/>
                <w:iCs/>
                <w:color w:val="00B050"/>
                <w:lang w:eastAsia="en-GB"/>
              </w:rPr>
            </w:pPr>
            <w:r>
              <w:rPr>
                <w:rFonts w:ascii="Univers 45 Light" w:eastAsia="Cambria" w:hAnsi="Univers 45 Light" w:cstheme="minorHAnsi"/>
                <w:b/>
                <w:bCs/>
                <w:iCs/>
                <w:color w:val="00B050"/>
                <w:lang w:eastAsia="en-GB"/>
              </w:rPr>
              <w:t>Project Start date:</w:t>
            </w:r>
          </w:p>
        </w:tc>
        <w:tc>
          <w:tcPr>
            <w:tcW w:w="6484" w:type="dxa"/>
            <w:shd w:val="clear" w:color="auto" w:fill="auto"/>
          </w:tcPr>
          <w:p w14:paraId="63776E26"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Oct 2020</w:t>
            </w:r>
          </w:p>
        </w:tc>
      </w:tr>
      <w:tr w:rsidR="00EF0A40" w14:paraId="63581DD9" w14:textId="77777777">
        <w:tc>
          <w:tcPr>
            <w:tcW w:w="3261" w:type="dxa"/>
            <w:shd w:val="clear" w:color="auto" w:fill="auto"/>
          </w:tcPr>
          <w:p w14:paraId="0B48488B" w14:textId="77777777" w:rsidR="00EF0A40" w:rsidRDefault="000F13DC">
            <w:r>
              <w:rPr>
                <w:rFonts w:ascii="Univers 45 Light" w:eastAsia="Cambria" w:hAnsi="Univers 45 Light" w:cstheme="minorHAnsi"/>
                <w:b/>
                <w:bCs/>
                <w:iCs/>
                <w:color w:val="00B050"/>
                <w:lang w:eastAsia="en-GB"/>
              </w:rPr>
              <w:t>Project End Date</w:t>
            </w:r>
          </w:p>
        </w:tc>
        <w:tc>
          <w:tcPr>
            <w:tcW w:w="6484" w:type="dxa"/>
            <w:shd w:val="clear" w:color="auto" w:fill="auto"/>
          </w:tcPr>
          <w:p w14:paraId="6F13BD75" w14:textId="77777777" w:rsidR="00EF0A40" w:rsidRDefault="000F13DC">
            <w:pPr>
              <w:rPr>
                <w:rFonts w:ascii="Univers 45 Light" w:eastAsia="Cambria" w:hAnsi="Univers 45 Light" w:cstheme="minorHAnsi"/>
                <w:bCs/>
                <w:iCs/>
                <w:sz w:val="22"/>
                <w:lang w:eastAsia="en-GB"/>
              </w:rPr>
            </w:pPr>
            <w:r>
              <w:rPr>
                <w:rFonts w:ascii="Univers 45 Light" w:eastAsia="Cambria" w:hAnsi="Univers 45 Light" w:cstheme="minorHAnsi"/>
                <w:bCs/>
                <w:iCs/>
                <w:sz w:val="22"/>
                <w:lang w:eastAsia="en-GB"/>
              </w:rPr>
              <w:t>Oct 2024</w:t>
            </w:r>
          </w:p>
        </w:tc>
      </w:tr>
    </w:tbl>
    <w:p w14:paraId="467E00D9" w14:textId="77777777" w:rsidR="00EF0A40" w:rsidRDefault="00EF0A40">
      <w:pPr>
        <w:rPr>
          <w:rStyle w:val="Emphasis"/>
          <w:rFonts w:ascii="Univers 45 Light" w:hAnsi="Univers 45 Light" w:cstheme="minorHAnsi"/>
          <w:i w:val="0"/>
          <w:sz w:val="22"/>
        </w:rPr>
      </w:pPr>
    </w:p>
    <w:p w14:paraId="6AF357B3" w14:textId="77777777" w:rsidR="00EF0A40" w:rsidRDefault="000F13DC">
      <w:r>
        <w:rPr>
          <w:rStyle w:val="Emphasis"/>
          <w:rFonts w:ascii="Univers 45 Light" w:hAnsi="Univers 45 Light" w:cstheme="minorHAnsi"/>
          <w:b/>
          <w:i w:val="0"/>
          <w:color w:val="00B050"/>
        </w:rPr>
        <w:t xml:space="preserve">Quarterly Progress- Q2-2021 </w:t>
      </w:r>
      <w:r>
        <w:rPr>
          <w:rStyle w:val="Emphasis"/>
          <w:rFonts w:ascii="Univers 45 Light" w:hAnsi="Univers 45 Light" w:cstheme="minorHAnsi"/>
          <w:b/>
          <w:color w:val="00B050"/>
        </w:rPr>
        <w:t>[30</w:t>
      </w:r>
      <w:r>
        <w:rPr>
          <w:rStyle w:val="Emphasis"/>
          <w:rFonts w:ascii="Univers 45 Light" w:hAnsi="Univers 45 Light" w:cstheme="minorHAnsi"/>
          <w:b/>
          <w:color w:val="00B050"/>
          <w:vertAlign w:val="superscript"/>
        </w:rPr>
        <w:t>st</w:t>
      </w:r>
      <w:r>
        <w:rPr>
          <w:rStyle w:val="Emphasis"/>
          <w:rFonts w:ascii="Univers 45 Light" w:hAnsi="Univers 45 Light" w:cstheme="minorHAnsi"/>
          <w:b/>
          <w:color w:val="00B050"/>
        </w:rPr>
        <w:t xml:space="preserve"> June 2021]:</w:t>
      </w:r>
    </w:p>
    <w:tbl>
      <w:tblPr>
        <w:tblStyle w:val="TableGrid"/>
        <w:tblW w:w="9446" w:type="dxa"/>
        <w:tblLook w:val="04A0" w:firstRow="1" w:lastRow="0" w:firstColumn="1" w:lastColumn="0" w:noHBand="0" w:noVBand="1"/>
      </w:tblPr>
      <w:tblGrid>
        <w:gridCol w:w="9446"/>
      </w:tblGrid>
      <w:tr w:rsidR="00EF0A40" w:rsidRPr="00103E10" w14:paraId="7A62F516" w14:textId="77777777">
        <w:trPr>
          <w:trHeight w:val="2975"/>
        </w:trPr>
        <w:tc>
          <w:tcPr>
            <w:tcW w:w="9446" w:type="dxa"/>
            <w:shd w:val="clear" w:color="auto" w:fill="auto"/>
          </w:tcPr>
          <w:p w14:paraId="14786A30" w14:textId="77777777" w:rsidR="00EF0A40" w:rsidRDefault="000F13DC">
            <w:pPr>
              <w:jc w:val="both"/>
            </w:pPr>
            <w:proofErr w:type="gramStart"/>
            <w:r>
              <w:rPr>
                <w:rFonts w:ascii="Univers 45 Light" w:hAnsi="Univers 45 Light" w:cstheme="minorHAnsi"/>
                <w:b/>
                <w:color w:val="00B050"/>
                <w:sz w:val="20"/>
              </w:rPr>
              <w:t>Attendees:-</w:t>
            </w:r>
            <w:proofErr w:type="gramEnd"/>
          </w:p>
          <w:p w14:paraId="6A8E6629" w14:textId="77777777" w:rsidR="00EF0A40" w:rsidRDefault="000F13DC">
            <w:pPr>
              <w:jc w:val="both"/>
            </w:pPr>
            <w:r>
              <w:rPr>
                <w:rFonts w:ascii="Univers 45 Light" w:hAnsi="Univers 45 Light" w:cstheme="minorHAnsi"/>
                <w:b/>
                <w:color w:val="000000"/>
                <w:sz w:val="20"/>
              </w:rPr>
              <w:t>Prof. Christopher Pain and Dr Pablo Salinas and Amin Nadim</w:t>
            </w:r>
          </w:p>
          <w:p w14:paraId="73F231F8" w14:textId="77777777" w:rsidR="00EF0A40" w:rsidRDefault="00EF0A40">
            <w:pPr>
              <w:jc w:val="both"/>
              <w:rPr>
                <w:rFonts w:ascii="Univers 45 Light" w:hAnsi="Univers 45 Light" w:cstheme="minorHAnsi"/>
                <w:sz w:val="20"/>
              </w:rPr>
            </w:pPr>
          </w:p>
          <w:p w14:paraId="2D73F9B2" w14:textId="77777777" w:rsidR="00EF0A40" w:rsidRDefault="000F13DC">
            <w:pPr>
              <w:jc w:val="both"/>
              <w:rPr>
                <w:rFonts w:ascii="Univers 45 Light" w:hAnsi="Univers 45 Light" w:cstheme="minorHAnsi"/>
                <w:b/>
                <w:color w:val="00B050"/>
                <w:sz w:val="20"/>
              </w:rPr>
            </w:pPr>
            <w:proofErr w:type="gramStart"/>
            <w:r>
              <w:rPr>
                <w:rFonts w:ascii="Univers 45 Light" w:hAnsi="Univers 45 Light" w:cstheme="minorHAnsi"/>
                <w:b/>
                <w:color w:val="00B050"/>
                <w:sz w:val="20"/>
              </w:rPr>
              <w:t>Progress:-</w:t>
            </w:r>
            <w:proofErr w:type="gramEnd"/>
          </w:p>
          <w:p w14:paraId="553EEC37" w14:textId="77777777" w:rsidR="00EF0A40" w:rsidRDefault="000F13DC">
            <w:pPr>
              <w:jc w:val="both"/>
            </w:pPr>
            <w:r>
              <w:rPr>
                <w:rFonts w:ascii="Univers 45 Light" w:hAnsi="Univers 45 Light" w:cstheme="minorHAnsi"/>
                <w:i/>
                <w:iCs/>
                <w:sz w:val="16"/>
                <w:szCs w:val="16"/>
              </w:rPr>
              <w:t xml:space="preserve">No more than 1 page - Include highlights on research, personnel etc. and any issues/risks to delivery. </w:t>
            </w:r>
          </w:p>
          <w:p w14:paraId="69F8EFEA" w14:textId="77777777" w:rsidR="00EF0A40" w:rsidRDefault="00EF0A40">
            <w:pPr>
              <w:jc w:val="both"/>
              <w:rPr>
                <w:rFonts w:ascii="Univers 45 Light" w:hAnsi="Univers 45 Light" w:cstheme="minorHAnsi"/>
                <w:i/>
                <w:iCs/>
                <w:sz w:val="20"/>
                <w:szCs w:val="16"/>
              </w:rPr>
            </w:pPr>
          </w:p>
          <w:p w14:paraId="6B6803C1" w14:textId="0D212547" w:rsidR="00EF0A40" w:rsidRPr="00E915A7" w:rsidRDefault="000F13DC">
            <w:pPr>
              <w:numPr>
                <w:ilvl w:val="0"/>
                <w:numId w:val="1"/>
              </w:numPr>
              <w:jc w:val="both"/>
              <w:rPr>
                <w:color w:val="000000" w:themeColor="text1"/>
              </w:rPr>
            </w:pPr>
            <w:r w:rsidRPr="00E915A7">
              <w:rPr>
                <w:rFonts w:ascii="Univers 45 Light" w:hAnsi="Univers 45 Light" w:cstheme="minorHAnsi"/>
                <w:color w:val="000000" w:themeColor="text1"/>
                <w:sz w:val="20"/>
                <w:szCs w:val="20"/>
              </w:rPr>
              <w:t xml:space="preserve">Fundamentals of the mathematics behind the discontinuous </w:t>
            </w:r>
            <w:proofErr w:type="spellStart"/>
            <w:r w:rsidRPr="00E915A7">
              <w:rPr>
                <w:rFonts w:ascii="Univers 45 Light" w:hAnsi="Univers 45 Light" w:cstheme="minorHAnsi"/>
                <w:color w:val="000000" w:themeColor="text1"/>
                <w:sz w:val="20"/>
                <w:szCs w:val="20"/>
              </w:rPr>
              <w:t>Galerkin</w:t>
            </w:r>
            <w:proofErr w:type="spellEnd"/>
            <w:r w:rsidRPr="00E915A7">
              <w:rPr>
                <w:rFonts w:ascii="Univers 45 Light" w:hAnsi="Univers 45 Light" w:cstheme="minorHAnsi"/>
                <w:color w:val="000000" w:themeColor="text1"/>
                <w:sz w:val="20"/>
                <w:szCs w:val="20"/>
              </w:rPr>
              <w:t xml:space="preserve"> method in Finite Element was studied, focusing on 2-dimensional problems and the transport equation.</w:t>
            </w:r>
          </w:p>
          <w:p w14:paraId="1064EABE" w14:textId="1257DF33" w:rsidR="00EF0A40" w:rsidRPr="00E915A7" w:rsidRDefault="000F13DC">
            <w:pPr>
              <w:numPr>
                <w:ilvl w:val="0"/>
                <w:numId w:val="1"/>
              </w:numPr>
              <w:jc w:val="both"/>
              <w:rPr>
                <w:color w:val="000000" w:themeColor="text1"/>
              </w:rPr>
            </w:pPr>
            <w:r w:rsidRPr="00E915A7">
              <w:rPr>
                <w:rFonts w:ascii="Univers 45 Light" w:hAnsi="Univers 45 Light" w:cstheme="minorHAnsi"/>
                <w:color w:val="000000" w:themeColor="text1"/>
                <w:sz w:val="20"/>
                <w:szCs w:val="20"/>
              </w:rPr>
              <w:t xml:space="preserve">A low order discretisation (P0) was implemented in Python and then in Fortran. </w:t>
            </w:r>
            <w:r w:rsidR="00103E10" w:rsidRPr="00E915A7">
              <w:rPr>
                <w:rFonts w:ascii="Univers 45 Light" w:hAnsi="Univers 45 Light" w:cstheme="minorHAnsi"/>
                <w:color w:val="000000" w:themeColor="text1"/>
                <w:sz w:val="20"/>
                <w:szCs w:val="20"/>
              </w:rPr>
              <w:t>Next, a</w:t>
            </w:r>
            <w:r w:rsidRPr="00E915A7">
              <w:rPr>
                <w:rFonts w:ascii="Univers 45 Light" w:hAnsi="Univers 45 Light" w:cstheme="minorHAnsi"/>
                <w:color w:val="000000" w:themeColor="text1"/>
                <w:sz w:val="20"/>
                <w:szCs w:val="20"/>
              </w:rPr>
              <w:t xml:space="preserve"> higher</w:t>
            </w:r>
            <w:r w:rsidR="00282076">
              <w:rPr>
                <w:rFonts w:ascii="Univers 45 Light" w:hAnsi="Univers 45 Light" w:cstheme="minorHAnsi"/>
                <w:color w:val="000000" w:themeColor="text1"/>
                <w:sz w:val="20"/>
                <w:szCs w:val="20"/>
              </w:rPr>
              <w:t>-</w:t>
            </w:r>
            <w:r w:rsidRPr="00E915A7">
              <w:rPr>
                <w:rFonts w:ascii="Univers 45 Light" w:hAnsi="Univers 45 Light" w:cstheme="minorHAnsi"/>
                <w:color w:val="000000" w:themeColor="text1"/>
                <w:sz w:val="20"/>
                <w:szCs w:val="20"/>
              </w:rPr>
              <w:t xml:space="preserve">order discretisation (P1) was developed and implemented in Fortran. </w:t>
            </w:r>
          </w:p>
          <w:p w14:paraId="0A8E3698" w14:textId="371A51DA" w:rsidR="00EF0A40" w:rsidRPr="002E181B" w:rsidRDefault="000F13DC">
            <w:pPr>
              <w:numPr>
                <w:ilvl w:val="0"/>
                <w:numId w:val="1"/>
              </w:numPr>
              <w:jc w:val="both"/>
              <w:rPr>
                <w:color w:val="000000" w:themeColor="text1"/>
              </w:rPr>
            </w:pPr>
            <w:r w:rsidRPr="002E181B">
              <w:rPr>
                <w:rFonts w:ascii="Univers 45 Light" w:hAnsi="Univers 45 Light" w:cstheme="minorHAnsi"/>
                <w:color w:val="000000" w:themeColor="text1"/>
                <w:sz w:val="20"/>
                <w:szCs w:val="20"/>
              </w:rPr>
              <w:t xml:space="preserve">The Fortran code was optimised and was generalised to be able to deal with even higher order discretisation (P2) and type of elements (triangles). Moreover, direct and iterative solvers were included.  </w:t>
            </w:r>
          </w:p>
          <w:p w14:paraId="0CD12835" w14:textId="15C1E17D" w:rsidR="00EF0A40" w:rsidRPr="002E181B" w:rsidRDefault="000F13DC">
            <w:pPr>
              <w:numPr>
                <w:ilvl w:val="0"/>
                <w:numId w:val="1"/>
              </w:numPr>
              <w:jc w:val="both"/>
              <w:rPr>
                <w:color w:val="000000" w:themeColor="text1"/>
              </w:rPr>
            </w:pPr>
            <w:r w:rsidRPr="002E181B">
              <w:rPr>
                <w:rFonts w:ascii="Univers 45 Light" w:hAnsi="Univers 45 Light" w:cstheme="minorHAnsi"/>
                <w:color w:val="000000" w:themeColor="text1"/>
                <w:sz w:val="20"/>
                <w:szCs w:val="20"/>
              </w:rPr>
              <w:t>To ensure the stability of high-order discretisation a Petrov-</w:t>
            </w:r>
            <w:proofErr w:type="spellStart"/>
            <w:r w:rsidRPr="002E181B">
              <w:rPr>
                <w:rFonts w:ascii="Univers 45 Light" w:hAnsi="Univers 45 Light" w:cstheme="minorHAnsi"/>
                <w:color w:val="000000" w:themeColor="text1"/>
                <w:sz w:val="20"/>
                <w:szCs w:val="20"/>
              </w:rPr>
              <w:t>Galerkin</w:t>
            </w:r>
            <w:proofErr w:type="spellEnd"/>
            <w:r w:rsidRPr="002E181B">
              <w:rPr>
                <w:rFonts w:ascii="Univers 45 Light" w:hAnsi="Univers 45 Light" w:cstheme="minorHAnsi"/>
                <w:color w:val="000000" w:themeColor="text1"/>
                <w:sz w:val="20"/>
                <w:szCs w:val="20"/>
              </w:rPr>
              <w:t xml:space="preserve"> method was implemented to ensure such stability.</w:t>
            </w:r>
          </w:p>
          <w:p w14:paraId="56F9F9FF" w14:textId="317A979B" w:rsidR="00EF0A40" w:rsidRPr="00E915A7" w:rsidRDefault="000F13DC" w:rsidP="000F13DC">
            <w:pPr>
              <w:numPr>
                <w:ilvl w:val="0"/>
                <w:numId w:val="1"/>
              </w:numPr>
              <w:jc w:val="both"/>
              <w:rPr>
                <w:color w:val="000000" w:themeColor="text1"/>
              </w:rPr>
            </w:pPr>
            <w:r w:rsidRPr="00E915A7">
              <w:rPr>
                <w:rFonts w:ascii="Univers 45 Light" w:hAnsi="Univers 45 Light" w:cstheme="minorHAnsi"/>
                <w:color w:val="000000" w:themeColor="text1"/>
                <w:sz w:val="20"/>
                <w:szCs w:val="20"/>
              </w:rPr>
              <w:t>A data structure suitable for the semi-structure</w:t>
            </w:r>
            <w:r w:rsidR="00282076">
              <w:rPr>
                <w:rFonts w:ascii="Univers 45 Light" w:hAnsi="Univers 45 Light" w:cstheme="minorHAnsi"/>
                <w:color w:val="000000" w:themeColor="text1"/>
                <w:sz w:val="20"/>
                <w:szCs w:val="20"/>
              </w:rPr>
              <w:t>d</w:t>
            </w:r>
            <w:r w:rsidRPr="00E915A7">
              <w:rPr>
                <w:rFonts w:ascii="Univers 45 Light" w:hAnsi="Univers 45 Light" w:cstheme="minorHAnsi"/>
                <w:color w:val="000000" w:themeColor="text1"/>
                <w:sz w:val="20"/>
                <w:szCs w:val="20"/>
              </w:rPr>
              <w:t xml:space="preserve"> nature of the project was developed and implemented. </w:t>
            </w:r>
            <w:r w:rsidR="00B24F5C">
              <w:rPr>
                <w:rFonts w:ascii="Univers 45 Light" w:hAnsi="Univers 45 Light" w:cstheme="minorHAnsi"/>
                <w:color w:val="000000" w:themeColor="text1"/>
                <w:sz w:val="20"/>
                <w:szCs w:val="20"/>
              </w:rPr>
              <w:t>S</w:t>
            </w:r>
            <w:r w:rsidRPr="00E915A7">
              <w:rPr>
                <w:rFonts w:ascii="Univers 45 Light" w:hAnsi="Univers 45 Light" w:cstheme="minorHAnsi"/>
                <w:color w:val="000000" w:themeColor="text1"/>
                <w:sz w:val="20"/>
                <w:szCs w:val="20"/>
              </w:rPr>
              <w:t xml:space="preserve">ingle array storage is used for P1-DG and two arrays for P0, splitting between up and down triangles. In all the cases a corresponding formula to access neighbouring elements has been </w:t>
            </w:r>
            <w:r w:rsidR="004E0ABF" w:rsidRPr="00E915A7">
              <w:rPr>
                <w:rFonts w:ascii="Univers 45 Light" w:hAnsi="Univers 45 Light" w:cstheme="minorHAnsi"/>
                <w:color w:val="000000" w:themeColor="text1"/>
                <w:sz w:val="20"/>
                <w:szCs w:val="20"/>
              </w:rPr>
              <w:t>developed.</w:t>
            </w:r>
          </w:p>
          <w:p w14:paraId="4EF8A10C" w14:textId="77777777" w:rsidR="00EF0A40" w:rsidRPr="00E915A7" w:rsidRDefault="000F13DC">
            <w:pPr>
              <w:numPr>
                <w:ilvl w:val="0"/>
                <w:numId w:val="1"/>
              </w:numPr>
              <w:jc w:val="both"/>
              <w:rPr>
                <w:color w:val="000000" w:themeColor="text1"/>
              </w:rPr>
            </w:pPr>
            <w:r w:rsidRPr="00E915A7">
              <w:rPr>
                <w:rFonts w:ascii="Univers 45 Light" w:hAnsi="Univers 45 Light" w:cstheme="minorHAnsi"/>
                <w:color w:val="000000" w:themeColor="text1"/>
                <w:sz w:val="20"/>
                <w:szCs w:val="20"/>
              </w:rPr>
              <w:t>The student also attended 4 extra courses held by the graduate school: 1- ESE Values 2- Unconscious bias 3- Equality and diversity 4- Bullying and Harassment.</w:t>
            </w:r>
          </w:p>
          <w:p w14:paraId="33473B67" w14:textId="77777777" w:rsidR="00EF0A40" w:rsidRDefault="00EF0A40">
            <w:pPr>
              <w:jc w:val="both"/>
              <w:rPr>
                <w:rFonts w:ascii="Univers 45 Light" w:hAnsi="Univers 45 Light" w:cstheme="minorHAnsi"/>
                <w:sz w:val="20"/>
              </w:rPr>
            </w:pPr>
          </w:p>
          <w:p w14:paraId="4EBEA36D" w14:textId="77777777" w:rsidR="00EF0A40" w:rsidRDefault="00EF0A40">
            <w:pPr>
              <w:jc w:val="both"/>
              <w:rPr>
                <w:rFonts w:ascii="Univers 45 Light" w:hAnsi="Univers 45 Light" w:cstheme="minorHAnsi"/>
                <w:sz w:val="20"/>
              </w:rPr>
            </w:pPr>
          </w:p>
          <w:p w14:paraId="0290719B" w14:textId="77777777" w:rsidR="00EF0A40" w:rsidRDefault="00EF0A40">
            <w:pPr>
              <w:jc w:val="both"/>
            </w:pPr>
          </w:p>
        </w:tc>
      </w:tr>
      <w:tr w:rsidR="00EF0A40" w14:paraId="494AD346" w14:textId="77777777">
        <w:trPr>
          <w:trHeight w:val="300"/>
        </w:trPr>
        <w:tc>
          <w:tcPr>
            <w:tcW w:w="9446" w:type="dxa"/>
            <w:shd w:val="clear" w:color="auto" w:fill="auto"/>
          </w:tcPr>
          <w:p w14:paraId="41614C86" w14:textId="75820B66" w:rsidR="00EF0A40" w:rsidRDefault="00103E10">
            <w:pPr>
              <w:rPr>
                <w:rFonts w:ascii="Univers 45 Light" w:hAnsi="Univers 45 Light" w:cstheme="minorHAnsi"/>
                <w:sz w:val="16"/>
                <w:szCs w:val="16"/>
              </w:rPr>
            </w:pPr>
            <w:ins w:id="0" w:author="Microsoft Office User" w:date="2021-06-30T20:59:00Z">
              <w:r>
                <w:rPr>
                  <w:rFonts w:ascii="Univers 45 Light" w:hAnsi="Univers 45 Light" w:cstheme="minorHAnsi"/>
                  <w:b/>
                  <w:color w:val="00B050"/>
                  <w:sz w:val="20"/>
                </w:rPr>
                <w:softHyphen/>
              </w:r>
            </w:ins>
            <w:r w:rsidR="000F13DC">
              <w:rPr>
                <w:rFonts w:ascii="Univers 45 Light" w:hAnsi="Univers 45 Light" w:cstheme="minorHAnsi"/>
                <w:b/>
                <w:color w:val="00B050"/>
                <w:sz w:val="20"/>
              </w:rPr>
              <w:t xml:space="preserve">Health and Safety: </w:t>
            </w:r>
            <w:r w:rsidR="000F13DC">
              <w:rPr>
                <w:rFonts w:ascii="Univers 45 Light" w:hAnsi="Univers 45 Light" w:cstheme="minorHAnsi"/>
                <w:i/>
                <w:sz w:val="16"/>
                <w:szCs w:val="16"/>
              </w:rPr>
              <w:t>This is in relation to your bp ICAM project and local laboratories - Please report by university. No. more than 4-5 lines – please provide a brief explanation of Health and Safety activity within the quarter as summarised above (include also Health and Safety training, Health and Safety improvements made), including numerical data on:</w:t>
            </w:r>
            <w:r w:rsidR="000F13DC">
              <w:rPr>
                <w:rFonts w:ascii="Univers 45 Light" w:hAnsi="Univers 45 Light" w:cstheme="minorHAnsi"/>
                <w:sz w:val="16"/>
                <w:szCs w:val="16"/>
              </w:rPr>
              <w:t xml:space="preserve"> </w:t>
            </w:r>
          </w:p>
          <w:p w14:paraId="4CC18114" w14:textId="77777777" w:rsidR="00EF0A40" w:rsidRDefault="000F13DC">
            <w:pPr>
              <w:jc w:val="both"/>
              <w:rPr>
                <w:rFonts w:ascii="Univers 45 Light" w:hAnsi="Univers 45 Light" w:cstheme="minorHAnsi"/>
                <w:b/>
                <w:color w:val="000000"/>
                <w:sz w:val="20"/>
              </w:rPr>
            </w:pPr>
            <w:r>
              <w:rPr>
                <w:rFonts w:ascii="Univers 45 Light" w:hAnsi="Univers 45 Light" w:cstheme="minorHAnsi"/>
                <w:b/>
                <w:color w:val="000000"/>
                <w:sz w:val="20"/>
              </w:rPr>
              <w:t>N/A</w:t>
            </w:r>
          </w:p>
          <w:p w14:paraId="3681B249" w14:textId="77777777" w:rsidR="00EF0A40" w:rsidRDefault="00EF0A40">
            <w:pPr>
              <w:rPr>
                <w:rFonts w:ascii="Univers 45 Light" w:hAnsi="Univers 45 Light" w:cstheme="minorHAnsi"/>
              </w:rPr>
            </w:pPr>
          </w:p>
          <w:p w14:paraId="28A16214" w14:textId="77777777" w:rsidR="00EF0A40" w:rsidRDefault="000F13DC">
            <w:r>
              <w:rPr>
                <w:rFonts w:ascii="Univers 45 Light" w:hAnsi="Univers 45 Light" w:cstheme="minorHAnsi"/>
                <w:b/>
                <w:sz w:val="16"/>
                <w:szCs w:val="16"/>
              </w:rPr>
              <w:t xml:space="preserve">Total no. of safe acts/conditions observed in </w:t>
            </w:r>
            <w:proofErr w:type="gramStart"/>
            <w:r>
              <w:rPr>
                <w:rFonts w:ascii="Univers 45 Light" w:hAnsi="Univers 45 Light" w:cstheme="minorHAnsi"/>
                <w:b/>
                <w:sz w:val="16"/>
                <w:szCs w:val="16"/>
              </w:rPr>
              <w:t>quarter:-</w:t>
            </w:r>
            <w:proofErr w:type="gramEnd"/>
            <w:r>
              <w:rPr>
                <w:rFonts w:ascii="Univers 45 Light" w:hAnsi="Univers 45 Light" w:cstheme="minorHAnsi"/>
                <w:b/>
                <w:sz w:val="16"/>
                <w:szCs w:val="16"/>
              </w:rPr>
              <w:t>0</w:t>
            </w:r>
          </w:p>
          <w:p w14:paraId="523C5EA6" w14:textId="77777777" w:rsidR="00EF0A40" w:rsidRDefault="000F13DC">
            <w:r>
              <w:rPr>
                <w:rFonts w:ascii="Univers 45 Light" w:hAnsi="Univers 45 Light" w:cstheme="minorHAnsi"/>
                <w:b/>
                <w:sz w:val="16"/>
                <w:szCs w:val="16"/>
              </w:rPr>
              <w:t xml:space="preserve">Total no. of accidents/incidents reported in </w:t>
            </w:r>
            <w:proofErr w:type="gramStart"/>
            <w:r>
              <w:rPr>
                <w:rFonts w:ascii="Univers 45 Light" w:hAnsi="Univers 45 Light" w:cstheme="minorHAnsi"/>
                <w:b/>
                <w:sz w:val="16"/>
                <w:szCs w:val="16"/>
              </w:rPr>
              <w:t>quarter:-</w:t>
            </w:r>
            <w:proofErr w:type="gramEnd"/>
            <w:r>
              <w:rPr>
                <w:rFonts w:ascii="Univers 45 Light" w:hAnsi="Univers 45 Light" w:cstheme="minorHAnsi"/>
                <w:b/>
                <w:sz w:val="16"/>
                <w:szCs w:val="16"/>
              </w:rPr>
              <w:t xml:space="preserve"> 0</w:t>
            </w:r>
          </w:p>
          <w:p w14:paraId="7107E7C9" w14:textId="77777777" w:rsidR="00EF0A40" w:rsidRDefault="000F13DC">
            <w:r>
              <w:rPr>
                <w:rFonts w:ascii="Univers 45 Light" w:hAnsi="Univers 45 Light" w:cstheme="minorHAnsi"/>
                <w:b/>
                <w:sz w:val="16"/>
                <w:szCs w:val="16"/>
              </w:rPr>
              <w:t xml:space="preserve">Total no. of local lab walkthroughs in </w:t>
            </w:r>
            <w:proofErr w:type="gramStart"/>
            <w:r>
              <w:rPr>
                <w:rFonts w:ascii="Univers 45 Light" w:hAnsi="Univers 45 Light" w:cstheme="minorHAnsi"/>
                <w:b/>
                <w:sz w:val="16"/>
                <w:szCs w:val="16"/>
              </w:rPr>
              <w:t>quarter:-</w:t>
            </w:r>
            <w:proofErr w:type="gramEnd"/>
            <w:r>
              <w:rPr>
                <w:rFonts w:ascii="Univers 45 Light" w:hAnsi="Univers 45 Light" w:cstheme="minorHAnsi"/>
                <w:b/>
                <w:sz w:val="16"/>
                <w:szCs w:val="16"/>
              </w:rPr>
              <w:t xml:space="preserve"> 0</w:t>
            </w:r>
          </w:p>
          <w:p w14:paraId="5753EFEC" w14:textId="77777777" w:rsidR="00EF0A40" w:rsidRDefault="00EF0A40">
            <w:pPr>
              <w:rPr>
                <w:rFonts w:ascii="Univers 45 Light" w:hAnsi="Univers 45 Light" w:cstheme="minorHAnsi"/>
                <w:b/>
                <w:sz w:val="16"/>
                <w:szCs w:val="16"/>
              </w:rPr>
            </w:pPr>
          </w:p>
          <w:p w14:paraId="4A280BC6" w14:textId="77777777" w:rsidR="00EF0A40" w:rsidRDefault="00EF0A40">
            <w:pPr>
              <w:rPr>
                <w:rFonts w:ascii="Univers 45 Light" w:hAnsi="Univers 45 Light" w:cstheme="minorHAnsi"/>
              </w:rPr>
            </w:pPr>
          </w:p>
          <w:p w14:paraId="7D587900" w14:textId="77777777" w:rsidR="00EF0A40" w:rsidRDefault="000F13DC">
            <w:r>
              <w:rPr>
                <w:rFonts w:ascii="Univers 45 Light" w:hAnsi="Univers 45 Light" w:cstheme="minorHAnsi"/>
                <w:b/>
                <w:color w:val="00B050"/>
                <w:sz w:val="20"/>
                <w:szCs w:val="20"/>
              </w:rPr>
              <w:t xml:space="preserve">Health and Safety Notes: </w:t>
            </w:r>
          </w:p>
          <w:p w14:paraId="4626FF8B" w14:textId="77777777" w:rsidR="00EF0A40" w:rsidRDefault="000F13DC">
            <w:pPr>
              <w:pStyle w:val="BodyText"/>
            </w:pPr>
            <w:r>
              <w:rPr>
                <w:rFonts w:ascii="Univers 45 Light" w:hAnsi="Univers 45 Light" w:cstheme="minorHAnsi"/>
                <w:color w:val="000000"/>
                <w:sz w:val="20"/>
                <w:szCs w:val="20"/>
              </w:rPr>
              <w:t xml:space="preserve">The work involves literature evaluation and theoretical computer simulation so there are no inherent HSE issues </w:t>
            </w:r>
            <w:r>
              <w:rPr>
                <w:rFonts w:ascii="Univers 45 Light" w:hAnsi="Univers 45 Light"/>
                <w:color w:val="000000"/>
                <w:sz w:val="20"/>
                <w:szCs w:val="20"/>
              </w:rPr>
              <w:t>beyond the common risks of ergonomics for prolonged computer use.</w:t>
            </w:r>
          </w:p>
          <w:p w14:paraId="61264BCA" w14:textId="77777777" w:rsidR="00EF0A40" w:rsidRDefault="00EF0A40">
            <w:pPr>
              <w:rPr>
                <w:rFonts w:ascii="Univers 45 Light" w:hAnsi="Univers 45 Light" w:cstheme="minorHAnsi"/>
                <w:sz w:val="16"/>
                <w:szCs w:val="16"/>
              </w:rPr>
            </w:pPr>
          </w:p>
          <w:p w14:paraId="15366B7D" w14:textId="77777777" w:rsidR="00EF0A40" w:rsidRDefault="00EF0A40">
            <w:pPr>
              <w:rPr>
                <w:rFonts w:ascii="Univers 45 Light" w:hAnsi="Univers 45 Light" w:cstheme="minorHAnsi"/>
                <w:sz w:val="16"/>
                <w:szCs w:val="16"/>
              </w:rPr>
            </w:pPr>
          </w:p>
          <w:p w14:paraId="63C64B7D" w14:textId="77777777" w:rsidR="00EF0A40" w:rsidRDefault="00EF0A40">
            <w:pPr>
              <w:rPr>
                <w:rFonts w:ascii="Univers 45 Light" w:hAnsi="Univers 45 Light" w:cstheme="minorHAnsi"/>
                <w:sz w:val="16"/>
                <w:szCs w:val="16"/>
              </w:rPr>
            </w:pPr>
          </w:p>
        </w:tc>
      </w:tr>
    </w:tbl>
    <w:p w14:paraId="56980E9A" w14:textId="77777777" w:rsidR="00EF0A40" w:rsidRDefault="00EF0A40">
      <w:pPr>
        <w:rPr>
          <w:rFonts w:ascii="Univers 45 Light" w:hAnsi="Univers 45 Light" w:cstheme="minorHAnsi"/>
        </w:rPr>
        <w:sectPr w:rsidR="00EF0A40">
          <w:headerReference w:type="default" r:id="rId11"/>
          <w:footerReference w:type="default" r:id="rId12"/>
          <w:pgSz w:w="11906" w:h="16838"/>
          <w:pgMar w:top="956" w:right="707" w:bottom="1134" w:left="1134" w:header="567" w:footer="567" w:gutter="0"/>
          <w:cols w:space="720"/>
          <w:formProt w:val="0"/>
          <w:docGrid w:linePitch="360"/>
        </w:sectPr>
      </w:pPr>
    </w:p>
    <w:p w14:paraId="2275128C" w14:textId="77777777" w:rsidR="00EF0A40" w:rsidRDefault="000F13DC">
      <w:pPr>
        <w:rPr>
          <w:rStyle w:val="Emphasis"/>
          <w:rFonts w:ascii="Univers 45 Light" w:hAnsi="Univers 45 Light" w:cstheme="minorHAnsi"/>
          <w:b/>
          <w:i w:val="0"/>
          <w:color w:val="00B050"/>
        </w:rPr>
      </w:pPr>
      <w:r>
        <w:rPr>
          <w:rStyle w:val="Emphasis"/>
          <w:rFonts w:ascii="Univers 45 Light" w:hAnsi="Univers 45 Light" w:cstheme="minorHAnsi"/>
          <w:b/>
          <w:i w:val="0"/>
          <w:color w:val="00B050"/>
        </w:rPr>
        <w:lastRenderedPageBreak/>
        <w:t>MILESTONES:</w:t>
      </w:r>
    </w:p>
    <w:p w14:paraId="00554E38" w14:textId="77777777" w:rsidR="00EF0A40" w:rsidRDefault="000F13DC">
      <w:pPr>
        <w:shd w:val="clear" w:color="auto" w:fill="BFBFBF" w:themeFill="background1" w:themeFillShade="BF"/>
        <w:rPr>
          <w:rFonts w:ascii="Univers 45 Light" w:hAnsi="Univers 45 Light" w:cstheme="minorHAnsi"/>
          <w:b/>
          <w:color w:val="7030A0"/>
          <w:sz w:val="20"/>
        </w:rPr>
      </w:pPr>
      <w:r>
        <w:rPr>
          <w:rFonts w:ascii="Univers 45 Light" w:hAnsi="Univers 45 Light" w:cstheme="minorHAnsi"/>
          <w:b/>
          <w:color w:val="0070C0"/>
          <w:sz w:val="20"/>
          <w:bdr w:val="single" w:sz="4" w:space="0" w:color="92D050"/>
        </w:rPr>
        <w:t xml:space="preserve">Blue - 'complete'; </w:t>
      </w:r>
      <w:r>
        <w:rPr>
          <w:rFonts w:ascii="Univers 45 Light" w:hAnsi="Univers 45 Light" w:cstheme="minorHAnsi"/>
          <w:b/>
          <w:color w:val="00B050"/>
          <w:sz w:val="20"/>
        </w:rPr>
        <w:t>G</w:t>
      </w:r>
      <w:r>
        <w:rPr>
          <w:rFonts w:ascii="Univers 45 Light" w:hAnsi="Univers 45 Light" w:cstheme="minorHAnsi"/>
          <w:b/>
          <w:color w:val="00B050"/>
          <w:sz w:val="20"/>
          <w:bdr w:val="single" w:sz="4" w:space="0" w:color="92D050"/>
        </w:rPr>
        <w:t xml:space="preserve">reen - 'on-track', </w:t>
      </w:r>
      <w:r>
        <w:rPr>
          <w:rFonts w:ascii="Univers 45 Light" w:hAnsi="Univers 45 Light" w:cstheme="minorHAnsi"/>
          <w:b/>
          <w:color w:val="FFFF00"/>
          <w:sz w:val="20"/>
          <w:bdr w:val="single" w:sz="4" w:space="0" w:color="92D050"/>
        </w:rPr>
        <w:t xml:space="preserve">Yellow - 'concern but doable', </w:t>
      </w:r>
      <w:r>
        <w:rPr>
          <w:rFonts w:ascii="Univers 45 Light" w:hAnsi="Univers 45 Light" w:cstheme="minorHAnsi"/>
          <w:b/>
          <w:color w:val="FF0000"/>
          <w:sz w:val="20"/>
          <w:bdr w:val="single" w:sz="4" w:space="0" w:color="92D050"/>
        </w:rPr>
        <w:t>Red - in trouble or overdue;</w:t>
      </w:r>
      <w:r>
        <w:rPr>
          <w:rFonts w:ascii="Univers 45 Light" w:hAnsi="Univers 45 Light" w:cstheme="minorHAnsi"/>
          <w:b/>
          <w:sz w:val="20"/>
          <w:bdr w:val="single" w:sz="4" w:space="0" w:color="92D050"/>
        </w:rPr>
        <w:t xml:space="preserve"> </w:t>
      </w:r>
      <w:r>
        <w:rPr>
          <w:rFonts w:ascii="Univers 45 Light" w:hAnsi="Univers 45 Light" w:cstheme="minorHAnsi"/>
          <w:b/>
          <w:color w:val="7030A0"/>
          <w:sz w:val="20"/>
          <w:bdr w:val="single" w:sz="4" w:space="0" w:color="92D050"/>
        </w:rPr>
        <w:t>Purple - 'Reprioritised'</w:t>
      </w:r>
    </w:p>
    <w:p w14:paraId="63A66726" w14:textId="77777777" w:rsidR="00EF0A40" w:rsidRDefault="00EF0A40">
      <w:pPr>
        <w:rPr>
          <w:rFonts w:ascii="Univers 45 Light" w:hAnsi="Univers 45 Light" w:cstheme="minorHAnsi"/>
          <w:b/>
          <w:sz w:val="20"/>
        </w:rPr>
      </w:pPr>
    </w:p>
    <w:tbl>
      <w:tblPr>
        <w:tblW w:w="15310" w:type="dxa"/>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2" w:type="dxa"/>
          <w:right w:w="57" w:type="dxa"/>
        </w:tblCellMar>
        <w:tblLook w:val="04A0" w:firstRow="1" w:lastRow="0" w:firstColumn="1" w:lastColumn="0" w:noHBand="0" w:noVBand="1"/>
        <w:tblPrChange w:id="1" w:author="Microsoft Office User" w:date="2021-06-30T21:00:00Z">
          <w:tblPr>
            <w:tblW w:w="15310" w:type="dxa"/>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2" w:type="dxa"/>
              <w:right w:w="57" w:type="dxa"/>
            </w:tblCellMar>
            <w:tblLook w:val="04A0" w:firstRow="1" w:lastRow="0" w:firstColumn="1" w:lastColumn="0" w:noHBand="0" w:noVBand="1"/>
          </w:tblPr>
        </w:tblPrChange>
      </w:tblPr>
      <w:tblGrid>
        <w:gridCol w:w="5530"/>
        <w:gridCol w:w="1701"/>
        <w:gridCol w:w="994"/>
        <w:gridCol w:w="7085"/>
        <w:tblGridChange w:id="2">
          <w:tblGrid>
            <w:gridCol w:w="5530"/>
            <w:gridCol w:w="1701"/>
            <w:gridCol w:w="994"/>
            <w:gridCol w:w="7085"/>
          </w:tblGrid>
        </w:tblGridChange>
      </w:tblGrid>
      <w:tr w:rsidR="00EF0A40" w14:paraId="1EF334FA" w14:textId="77777777" w:rsidTr="00E915A7">
        <w:trPr>
          <w:trHeight w:val="340"/>
          <w:trPrChange w:id="3" w:author="Microsoft Office User" w:date="2021-06-30T21:00:00Z">
            <w:trPr>
              <w:trHeight w:val="340"/>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00B050"/>
            <w:vAlign w:val="center"/>
            <w:tcPrChange w:id="4"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01D00E7A" w14:textId="77777777" w:rsidR="00EF0A40" w:rsidRDefault="000F13DC">
            <w:pPr>
              <w:jc w:val="center"/>
              <w:rPr>
                <w:rFonts w:ascii="Univers 45 Light" w:eastAsia="SimSun" w:hAnsi="Univers 45 Light" w:cstheme="minorHAnsi" w:hint="eastAsia"/>
                <w:b/>
                <w:color w:val="FFFF00"/>
                <w:sz w:val="20"/>
                <w:szCs w:val="18"/>
                <w:lang w:eastAsia="zh-CN"/>
              </w:rPr>
            </w:pPr>
            <w:r>
              <w:rPr>
                <w:rFonts w:ascii="Univers 45 Light" w:eastAsia="SimSun" w:hAnsi="Univers 45 Light" w:cstheme="minorHAnsi"/>
                <w:b/>
                <w:color w:val="FFFF00"/>
                <w:sz w:val="20"/>
                <w:szCs w:val="18"/>
                <w:lang w:eastAsia="zh-CN"/>
              </w:rPr>
              <w:t>MILESTONE</w:t>
            </w:r>
          </w:p>
        </w:tc>
        <w:tc>
          <w:tcPr>
            <w:tcW w:w="1701" w:type="dxa"/>
            <w:tcBorders>
              <w:top w:val="single" w:sz="4" w:space="0" w:color="000000"/>
              <w:left w:val="single" w:sz="4" w:space="0" w:color="000000"/>
              <w:bottom w:val="single" w:sz="4" w:space="0" w:color="000000"/>
              <w:right w:val="single" w:sz="4" w:space="0" w:color="000000"/>
            </w:tcBorders>
            <w:shd w:val="clear" w:color="auto" w:fill="00B050"/>
            <w:vAlign w:val="center"/>
            <w:tcPrChange w:id="5"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25C80EE0" w14:textId="77777777" w:rsidR="00EF0A40" w:rsidRDefault="000F13DC">
            <w:pPr>
              <w:jc w:val="center"/>
              <w:rPr>
                <w:rFonts w:ascii="Univers 45 Light" w:eastAsia="SimSun" w:hAnsi="Univers 45 Light" w:cstheme="minorHAnsi" w:hint="eastAsia"/>
                <w:b/>
                <w:color w:val="FFFF00"/>
                <w:sz w:val="20"/>
                <w:szCs w:val="18"/>
                <w:lang w:eastAsia="zh-CN"/>
              </w:rPr>
            </w:pPr>
            <w:r>
              <w:rPr>
                <w:rFonts w:ascii="Univers 45 Light" w:eastAsia="SimSun" w:hAnsi="Univers 45 Light" w:cstheme="minorHAnsi"/>
                <w:b/>
                <w:color w:val="FFFF00"/>
                <w:sz w:val="20"/>
                <w:szCs w:val="18"/>
                <w:lang w:eastAsia="zh-CN"/>
              </w:rPr>
              <w:t>TARGET DATE</w:t>
            </w:r>
          </w:p>
        </w:tc>
        <w:tc>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Change w:id="6"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06EF75D5" w14:textId="77777777" w:rsidR="00EF0A40" w:rsidRDefault="000F13DC">
            <w:pPr>
              <w:jc w:val="center"/>
              <w:rPr>
                <w:rFonts w:ascii="Univers 45 Light" w:eastAsia="SimSun" w:hAnsi="Univers 45 Light" w:cstheme="minorHAnsi" w:hint="eastAsia"/>
                <w:b/>
                <w:color w:val="FFFF00"/>
                <w:sz w:val="20"/>
                <w:szCs w:val="18"/>
                <w:lang w:eastAsia="zh-CN"/>
              </w:rPr>
            </w:pPr>
            <w:r>
              <w:rPr>
                <w:rFonts w:ascii="Univers 45 Light" w:eastAsia="SimSun" w:hAnsi="Univers 45 Light" w:cstheme="minorHAnsi"/>
                <w:b/>
                <w:color w:val="FFFF00"/>
                <w:sz w:val="20"/>
                <w:szCs w:val="18"/>
                <w:lang w:eastAsia="zh-CN"/>
              </w:rPr>
              <w:t>STATUS</w:t>
            </w:r>
          </w:p>
        </w:tc>
        <w:tc>
          <w:tcPr>
            <w:tcW w:w="7085" w:type="dxa"/>
            <w:tcBorders>
              <w:top w:val="single" w:sz="4" w:space="0" w:color="000000"/>
              <w:left w:val="single" w:sz="4" w:space="0" w:color="000000"/>
              <w:bottom w:val="single" w:sz="4" w:space="0" w:color="000000"/>
              <w:right w:val="single" w:sz="4" w:space="0" w:color="000000"/>
            </w:tcBorders>
            <w:shd w:val="clear" w:color="auto" w:fill="00B050"/>
            <w:vAlign w:val="center"/>
            <w:tcPrChange w:id="7"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2B881750" w14:textId="77777777" w:rsidR="00EF0A40" w:rsidRDefault="000F13DC">
            <w:pPr>
              <w:jc w:val="center"/>
              <w:rPr>
                <w:rFonts w:ascii="Univers 45 Light" w:eastAsia="SimSun" w:hAnsi="Univers 45 Light" w:cstheme="minorHAnsi" w:hint="eastAsia"/>
                <w:b/>
                <w:color w:val="FFFF00"/>
                <w:sz w:val="20"/>
                <w:szCs w:val="18"/>
                <w:lang w:eastAsia="zh-CN"/>
              </w:rPr>
            </w:pPr>
            <w:r>
              <w:rPr>
                <w:rFonts w:ascii="Univers 45 Light" w:eastAsia="SimSun" w:hAnsi="Univers 45 Light" w:cstheme="minorHAnsi"/>
                <w:b/>
                <w:color w:val="FFFF00"/>
                <w:sz w:val="20"/>
                <w:szCs w:val="18"/>
                <w:lang w:eastAsia="zh-CN"/>
              </w:rPr>
              <w:t>COMMENTS</w:t>
            </w:r>
          </w:p>
        </w:tc>
      </w:tr>
      <w:tr w:rsidR="00EF0A40" w14:paraId="241656F5" w14:textId="77777777" w:rsidTr="00E915A7">
        <w:trPr>
          <w:trHeight w:val="567"/>
          <w:trPrChange w:id="8"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9"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73441749" w14:textId="77777777" w:rsidR="00EF0A40" w:rsidRDefault="000F13DC">
            <w:pPr>
              <w:rPr>
                <w:rFonts w:ascii="Univers 45 Light" w:eastAsia="SimSun" w:hAnsi="Univers 45 Light" w:cstheme="minorHAnsi" w:hint="eastAsia"/>
                <w:b/>
                <w:bCs/>
                <w:color w:val="000000"/>
                <w:sz w:val="20"/>
                <w:szCs w:val="20"/>
                <w:lang w:eastAsia="zh-CN"/>
              </w:rPr>
            </w:pPr>
            <w:r>
              <w:rPr>
                <w:rFonts w:ascii="Univers 45 Light" w:eastAsia="SimSun" w:hAnsi="Univers 45 Light" w:cstheme="minorHAnsi"/>
                <w:b/>
                <w:bCs/>
                <w:color w:val="000000"/>
                <w:sz w:val="20"/>
                <w:szCs w:val="20"/>
                <w:lang w:eastAsia="zh-CN"/>
              </w:rPr>
              <w:t>Proposing data structure for semi-structured meshes.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10"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63E3BC4"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Change w:id="11"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
            </w:tcPrChange>
          </w:tcPr>
          <w:p w14:paraId="6C878593"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12"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261C3B29" w14:textId="77777777" w:rsidR="00EF0A40" w:rsidRDefault="00EF0A40">
            <w:pPr>
              <w:rPr>
                <w:rFonts w:ascii="Univers 45 Light" w:eastAsia="SimSun" w:hAnsi="Univers 45 Light" w:cstheme="minorHAnsi" w:hint="eastAsia"/>
                <w:color w:val="000000"/>
                <w:sz w:val="20"/>
                <w:szCs w:val="20"/>
                <w:lang w:eastAsia="zh-CN"/>
              </w:rPr>
            </w:pPr>
          </w:p>
        </w:tc>
      </w:tr>
      <w:tr w:rsidR="00EF0A40" w:rsidDel="00E915A7" w14:paraId="170E287F" w14:textId="24F9EC4D" w:rsidTr="00E915A7">
        <w:trPr>
          <w:trHeight w:val="567"/>
          <w:del w:id="13" w:author="Microsoft Office User" w:date="2021-06-30T21:00:00Z"/>
          <w:trPrChange w:id="14"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15"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812BE4A" w14:textId="6FC7F638" w:rsidR="00EF0A40" w:rsidDel="00E915A7" w:rsidRDefault="000F13DC">
            <w:pPr>
              <w:rPr>
                <w:del w:id="16" w:author="Microsoft Office User" w:date="2021-06-30T21:00:00Z"/>
                <w:rFonts w:ascii="Univers 45 Light" w:eastAsia="SimSun" w:hAnsi="Univers 45 Light" w:cstheme="minorHAnsi" w:hint="eastAsia"/>
                <w:b/>
                <w:bCs/>
                <w:color w:val="000000"/>
                <w:sz w:val="20"/>
                <w:szCs w:val="20"/>
                <w:lang w:eastAsia="zh-CN"/>
              </w:rPr>
            </w:pPr>
            <w:del w:id="17" w:author="Microsoft Office User" w:date="2021-06-30T21:00:00Z">
              <w:r w:rsidDel="00E915A7">
                <w:rPr>
                  <w:rFonts w:ascii="Univers 45 Light" w:eastAsia="SimSun" w:hAnsi="Univers 45 Light" w:cstheme="minorHAnsi"/>
                  <w:b/>
                  <w:bCs/>
                  <w:color w:val="000000"/>
                  <w:sz w:val="20"/>
                  <w:szCs w:val="20"/>
                  <w:lang w:eastAsia="zh-CN"/>
                </w:rPr>
                <w:delText>Adding the Barycentre option to IC-FERST</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18"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521AC2B9" w14:textId="653DA672" w:rsidR="00EF0A40" w:rsidDel="00E915A7" w:rsidRDefault="00EF0A40">
            <w:pPr>
              <w:rPr>
                <w:del w:id="19" w:author="Microsoft Office User" w:date="2021-06-30T21:00:00Z"/>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Change w:id="20"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67AD02A1" w14:textId="09275708" w:rsidR="00EF0A40" w:rsidDel="00E915A7" w:rsidRDefault="00EF0A40">
            <w:pPr>
              <w:rPr>
                <w:del w:id="21" w:author="Microsoft Office User" w:date="2021-06-30T21:00:00Z"/>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22"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734AC901" w14:textId="45428BCC" w:rsidR="00EF0A40" w:rsidDel="00E915A7" w:rsidRDefault="00EF0A40">
            <w:pPr>
              <w:rPr>
                <w:del w:id="23" w:author="Microsoft Office User" w:date="2021-06-30T21:00:00Z"/>
                <w:rFonts w:ascii="Univers 45 Light" w:eastAsia="SimSun" w:hAnsi="Univers 45 Light" w:cstheme="minorHAnsi" w:hint="eastAsia"/>
                <w:color w:val="000000"/>
                <w:sz w:val="20"/>
                <w:szCs w:val="20"/>
                <w:lang w:eastAsia="zh-CN"/>
              </w:rPr>
            </w:pPr>
          </w:p>
        </w:tc>
      </w:tr>
      <w:tr w:rsidR="00EF0A40" w14:paraId="7FE7BDD0" w14:textId="77777777" w:rsidTr="00E915A7">
        <w:trPr>
          <w:trHeight w:val="567"/>
          <w:trPrChange w:id="24"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25"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53450CE" w14:textId="77777777" w:rsidR="00EF0A40" w:rsidRDefault="000F13DC">
            <w:pPr>
              <w:rPr>
                <w:rFonts w:ascii="Univers 45 Light" w:eastAsia="SimSun" w:hAnsi="Univers 45 Light" w:cstheme="minorHAnsi" w:hint="eastAsia"/>
                <w:b/>
                <w:bCs/>
                <w:color w:val="000000"/>
                <w:sz w:val="20"/>
                <w:szCs w:val="20"/>
                <w:lang w:eastAsia="zh-CN"/>
              </w:rPr>
            </w:pPr>
            <w:r>
              <w:rPr>
                <w:rFonts w:ascii="Univers 45 Light" w:eastAsia="SimSun" w:hAnsi="Univers 45 Light" w:cstheme="minorHAnsi"/>
                <w:b/>
                <w:bCs/>
                <w:color w:val="000000"/>
                <w:sz w:val="20"/>
                <w:szCs w:val="20"/>
                <w:lang w:eastAsia="zh-CN"/>
              </w:rPr>
              <w:t>Developing Fortran code for P0 DG-FEM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26"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30C98F3"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Change w:id="27"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
            </w:tcPrChange>
          </w:tcPr>
          <w:p w14:paraId="655458E6"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28"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FE3595A" w14:textId="77777777" w:rsidR="00EF0A40" w:rsidRDefault="000F13DC">
            <w:pPr>
              <w:rPr>
                <w:rFonts w:ascii="Univers 45 Light" w:eastAsia="SimSun" w:hAnsi="Univers 45 Light" w:cstheme="minorHAnsi" w:hint="eastAsia"/>
                <w:color w:val="000000"/>
                <w:sz w:val="20"/>
                <w:szCs w:val="20"/>
                <w:lang w:eastAsia="zh-CN"/>
              </w:rPr>
            </w:pPr>
            <w:r>
              <w:rPr>
                <w:rFonts w:ascii="Univers 45 Light" w:eastAsia="SimSun" w:hAnsi="Univers 45 Light" w:cstheme="minorHAnsi"/>
                <w:color w:val="000000"/>
                <w:sz w:val="20"/>
                <w:szCs w:val="20"/>
                <w:lang w:eastAsia="zh-CN"/>
              </w:rPr>
              <w:t xml:space="preserve"> </w:t>
            </w:r>
          </w:p>
        </w:tc>
      </w:tr>
      <w:tr w:rsidR="00EF0A40" w14:paraId="4297B579" w14:textId="77777777" w:rsidTr="00E915A7">
        <w:trPr>
          <w:trHeight w:val="567"/>
          <w:trPrChange w:id="29"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30"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7869D8F5" w14:textId="77777777" w:rsidR="00EF0A40" w:rsidRDefault="000F13DC">
            <w:pPr>
              <w:rPr>
                <w:rFonts w:ascii="Univers 45 Light" w:eastAsia="SimSun" w:hAnsi="Univers 45 Light" w:cstheme="minorHAnsi" w:hint="eastAsia"/>
                <w:b/>
                <w:color w:val="000000"/>
                <w:sz w:val="20"/>
                <w:szCs w:val="20"/>
                <w:lang w:eastAsia="zh-CN"/>
              </w:rPr>
            </w:pPr>
            <w:r>
              <w:rPr>
                <w:rFonts w:ascii="Univers 45 Light" w:eastAsia="SimSun" w:hAnsi="Univers 45 Light" w:cstheme="minorHAnsi"/>
                <w:b/>
                <w:color w:val="000000"/>
                <w:sz w:val="20"/>
                <w:szCs w:val="20"/>
                <w:lang w:eastAsia="zh-CN"/>
              </w:rPr>
              <w:t>Developing P1 DG-FEM in Fortran and generalising the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31"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FB52DB6"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Change w:id="32"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
            </w:tcPrChange>
          </w:tcPr>
          <w:p w14:paraId="34A75897"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33"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2FE588C"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670CE5B9" w14:textId="77777777" w:rsidTr="00E915A7">
        <w:trPr>
          <w:trHeight w:val="567"/>
          <w:trPrChange w:id="34"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35"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5119A8CA" w14:textId="77777777" w:rsidR="00EF0A40" w:rsidRDefault="000F13DC">
            <w:pPr>
              <w:rPr>
                <w:rFonts w:ascii="Univers 45 Light" w:eastAsia="SimSun" w:hAnsi="Univers 45 Light" w:cstheme="minorHAnsi" w:hint="eastAsia"/>
                <w:b/>
                <w:bCs/>
                <w:color w:val="000000"/>
                <w:sz w:val="20"/>
                <w:szCs w:val="20"/>
                <w:lang w:eastAsia="zh-CN"/>
              </w:rPr>
            </w:pPr>
            <w:r>
              <w:rPr>
                <w:rFonts w:ascii="Univers 45 Light" w:eastAsia="SimSun" w:hAnsi="Univers 45 Light" w:cstheme="minorHAnsi"/>
                <w:b/>
                <w:bCs/>
                <w:color w:val="000000"/>
                <w:sz w:val="20"/>
                <w:szCs w:val="20"/>
                <w:lang w:eastAsia="zh-CN"/>
              </w:rPr>
              <w:t>Debugging and generalising the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36"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06D324F"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Change w:id="37"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
            </w:tcPrChange>
          </w:tcPr>
          <w:p w14:paraId="582FF43D"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38"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2B9A572"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27DB3522" w14:textId="77777777" w:rsidTr="00E915A7">
        <w:trPr>
          <w:trHeight w:val="567"/>
          <w:trPrChange w:id="39"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40"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74D5C5D7" w14:textId="77777777" w:rsidR="00EF0A40" w:rsidRDefault="000F13DC">
            <w:pPr>
              <w:rPr>
                <w:rFonts w:ascii="Univers 45 Light" w:eastAsia="SimSun" w:hAnsi="Univers 45 Light" w:cstheme="minorHAnsi" w:hint="eastAsia"/>
                <w:b/>
                <w:bCs/>
                <w:color w:val="000000"/>
                <w:sz w:val="20"/>
                <w:szCs w:val="20"/>
                <w:lang w:eastAsia="zh-CN"/>
              </w:rPr>
            </w:pPr>
            <w:r>
              <w:rPr>
                <w:rFonts w:ascii="Univers 45 Light" w:eastAsia="SimSun" w:hAnsi="Univers 45 Light" w:cstheme="minorHAnsi"/>
                <w:b/>
                <w:bCs/>
                <w:color w:val="000000"/>
                <w:sz w:val="20"/>
                <w:szCs w:val="20"/>
                <w:lang w:eastAsia="zh-CN"/>
              </w:rPr>
              <w:t>Applying a stabilise method (Petrov-</w:t>
            </w:r>
            <w:proofErr w:type="spellStart"/>
            <w:r>
              <w:rPr>
                <w:rFonts w:ascii="Univers 45 Light" w:eastAsia="SimSun" w:hAnsi="Univers 45 Light" w:cstheme="minorHAnsi"/>
                <w:b/>
                <w:bCs/>
                <w:color w:val="000000"/>
                <w:sz w:val="20"/>
                <w:szCs w:val="20"/>
                <w:lang w:eastAsia="zh-CN"/>
              </w:rPr>
              <w:t>Galerkin</w:t>
            </w:r>
            <w:proofErr w:type="spellEnd"/>
            <w:r>
              <w:rPr>
                <w:rFonts w:ascii="Univers 45 Light" w:eastAsia="SimSun" w:hAnsi="Univers 45 Light" w:cstheme="minorHAnsi"/>
                <w:b/>
                <w:bCs/>
                <w:color w:val="000000"/>
                <w:sz w:val="20"/>
                <w:szCs w:val="20"/>
                <w:lang w:eastAsia="zh-CN"/>
              </w:rPr>
              <w:t>) to the Fortran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41"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813CEED"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Change w:id="42"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70C0"/>
                <w:vAlign w:val="center"/>
              </w:tcPr>
            </w:tcPrChange>
          </w:tcPr>
          <w:p w14:paraId="3AF643D2" w14:textId="77777777" w:rsidR="00EF0A40" w:rsidRDefault="00EF0A40">
            <w:pPr>
              <w:rPr>
                <w:rFonts w:ascii="Univers 45 Light" w:eastAsia="SimSun" w:hAnsi="Univers 45 Light" w:cstheme="minorHAnsi" w:hint="eastAsia"/>
                <w:color w:val="000000"/>
                <w:sz w:val="20"/>
                <w:szCs w:val="20"/>
                <w:highlight w:val="darkGreen"/>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43"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494B472" w14:textId="77777777" w:rsidR="00EF0A40" w:rsidRDefault="00EF0A40">
            <w:pPr>
              <w:rPr>
                <w:rFonts w:ascii="Univers 45 Light" w:eastAsia="SimSun" w:hAnsi="Univers 45 Light" w:cstheme="minorHAnsi" w:hint="eastAsia"/>
                <w:color w:val="000000"/>
                <w:sz w:val="20"/>
                <w:szCs w:val="20"/>
                <w:highlight w:val="darkGreen"/>
                <w:lang w:eastAsia="zh-CN"/>
              </w:rPr>
            </w:pPr>
          </w:p>
        </w:tc>
      </w:tr>
      <w:tr w:rsidR="00EF0A40" w14:paraId="3B24B3DE" w14:textId="77777777" w:rsidTr="00E915A7">
        <w:trPr>
          <w:trHeight w:val="567"/>
          <w:trPrChange w:id="44"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45"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F922A47" w14:textId="77777777" w:rsidR="00EF0A40" w:rsidRDefault="000F13DC">
            <w:pPr>
              <w:rPr>
                <w:rFonts w:ascii="Univers 45 Light" w:eastAsia="SimSun" w:hAnsi="Univers 45 Light" w:cstheme="minorHAnsi" w:hint="eastAsia"/>
                <w:color w:val="000000"/>
                <w:sz w:val="20"/>
                <w:szCs w:val="20"/>
                <w:lang w:eastAsia="zh-CN"/>
              </w:rPr>
            </w:pPr>
            <w:bookmarkStart w:id="46" w:name="__DdeLink__271_2009254508"/>
            <w:r>
              <w:rPr>
                <w:rFonts w:ascii="Univers 45 Light" w:eastAsia="SimSun" w:hAnsi="Univers 45 Light" w:cstheme="minorHAnsi"/>
                <w:b/>
                <w:bCs/>
                <w:color w:val="000000"/>
                <w:sz w:val="20"/>
                <w:szCs w:val="20"/>
                <w:lang w:eastAsia="zh-CN"/>
              </w:rPr>
              <w:t xml:space="preserve">Preparing the early assessment report </w:t>
            </w:r>
            <w:bookmarkEnd w:id="46"/>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47"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56C9FDD"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Change w:id="48"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00B050"/>
                <w:vAlign w:val="center"/>
              </w:tcPr>
            </w:tcPrChange>
          </w:tcPr>
          <w:p w14:paraId="733DB25B"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49"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20F03B6E"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04FBA1F0" w14:textId="77777777" w:rsidTr="00E915A7">
        <w:trPr>
          <w:trHeight w:val="567"/>
          <w:trPrChange w:id="50"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51"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A151B60" w14:textId="77777777" w:rsidR="00EF0A40" w:rsidRDefault="00EF0A40">
            <w:pPr>
              <w:rPr>
                <w:rFonts w:ascii="Univers 45 Light" w:eastAsia="SimSun" w:hAnsi="Univers 45 Light" w:cstheme="minorHAnsi" w:hint="eastAsia"/>
                <w:color w:val="000000"/>
                <w:sz w:val="20"/>
                <w:szCs w:val="20"/>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52"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6C7EF8A"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Change w:id="53"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F3D6DC8"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54"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2A953AC"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4EEA0688" w14:textId="77777777" w:rsidTr="00E915A7">
        <w:trPr>
          <w:trHeight w:val="567"/>
          <w:trPrChange w:id="55"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56"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4802D5C" w14:textId="77777777" w:rsidR="00EF0A40" w:rsidRDefault="00EF0A40">
            <w:pPr>
              <w:rPr>
                <w:rFonts w:ascii="Univers 45 Light" w:eastAsia="SimSun" w:hAnsi="Univers 45 Light" w:cstheme="minorHAnsi" w:hint="eastAsia"/>
                <w:b/>
                <w:color w:val="000000"/>
                <w:sz w:val="20"/>
                <w:szCs w:val="20"/>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57"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458EC9B"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Change w:id="58"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279A30A"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59"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F70A154"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3560A67B" w14:textId="77777777" w:rsidTr="00E915A7">
        <w:trPr>
          <w:trHeight w:val="522"/>
          <w:trPrChange w:id="60" w:author="Microsoft Office User" w:date="2021-06-30T21:00:00Z">
            <w:trPr>
              <w:trHeight w:val="522"/>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61"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309625B" w14:textId="77777777" w:rsidR="00EF0A40" w:rsidRDefault="00EF0A40">
            <w:pPr>
              <w:rPr>
                <w:rFonts w:ascii="Univers 45 Light" w:eastAsia="SimSun" w:hAnsi="Univers 45 Light" w:cstheme="minorHAnsi" w:hint="eastAsia"/>
                <w:color w:val="000000"/>
                <w:sz w:val="20"/>
                <w:szCs w:val="20"/>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62"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A0EF376"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Change w:id="63"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A9EA466"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64"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4315C62E" w14:textId="77777777" w:rsidR="00EF0A40" w:rsidRDefault="00EF0A40">
            <w:pPr>
              <w:rPr>
                <w:rFonts w:ascii="Univers 45 Light" w:eastAsia="SimSun" w:hAnsi="Univers 45 Light" w:cstheme="minorHAnsi" w:hint="eastAsia"/>
                <w:color w:val="000000"/>
                <w:sz w:val="20"/>
                <w:szCs w:val="20"/>
                <w:lang w:eastAsia="zh-CN"/>
              </w:rPr>
            </w:pPr>
          </w:p>
        </w:tc>
      </w:tr>
      <w:tr w:rsidR="00EF0A40" w14:paraId="730E141E" w14:textId="77777777" w:rsidTr="00E915A7">
        <w:trPr>
          <w:trHeight w:val="567"/>
          <w:trPrChange w:id="65" w:author="Microsoft Office User" w:date="2021-06-30T21:00:00Z">
            <w:trPr>
              <w:trHeight w:val="567"/>
            </w:trPr>
          </w:trPrChange>
        </w:trPr>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Change w:id="66" w:author="Microsoft Office User" w:date="2021-06-30T21:00:00Z">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57DF995E" w14:textId="77777777" w:rsidR="00EF0A40" w:rsidRDefault="00EF0A40">
            <w:pPr>
              <w:rPr>
                <w:rFonts w:ascii="Univers 45 Light" w:eastAsia="SimSun" w:hAnsi="Univers 45 Light" w:cstheme="minorHAnsi" w:hint="eastAsia"/>
                <w:color w:val="000000"/>
                <w:sz w:val="20"/>
                <w:szCs w:val="20"/>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Change w:id="67" w:author="Microsoft Office User" w:date="2021-06-30T21:00:00Z">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380B9F70" w14:textId="77777777" w:rsidR="00EF0A40" w:rsidRDefault="00EF0A40">
            <w:pPr>
              <w:rPr>
                <w:rFonts w:ascii="Univers 45 Light" w:eastAsia="SimSun" w:hAnsi="Univers 45 Light" w:cstheme="minorHAnsi" w:hint="eastAsia"/>
                <w:color w:val="000000"/>
                <w:sz w:val="20"/>
                <w:szCs w:val="20"/>
                <w:lang w:eastAsia="zh-CN"/>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Change w:id="68" w:author="Microsoft Office User" w:date="2021-06-30T21:00:00Z">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30F061EE" w14:textId="77777777" w:rsidR="00EF0A40" w:rsidRDefault="00EF0A40">
            <w:pPr>
              <w:rPr>
                <w:rFonts w:ascii="Univers 45 Light" w:eastAsia="SimSun" w:hAnsi="Univers 45 Light" w:cstheme="minorHAnsi" w:hint="eastAsia"/>
                <w:color w:val="000000"/>
                <w:sz w:val="20"/>
                <w:szCs w:val="20"/>
                <w:lang w:eastAsia="zh-CN"/>
              </w:rPr>
            </w:pP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Change w:id="69" w:author="Microsoft Office User" w:date="2021-06-30T21:00:00Z">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0E9C3ED" w14:textId="77777777" w:rsidR="00EF0A40" w:rsidRDefault="00EF0A40">
            <w:pPr>
              <w:rPr>
                <w:rFonts w:ascii="Univers 45 Light" w:eastAsia="SimSun" w:hAnsi="Univers 45 Light" w:cstheme="minorHAnsi" w:hint="eastAsia"/>
                <w:color w:val="000000"/>
                <w:sz w:val="20"/>
                <w:szCs w:val="20"/>
                <w:lang w:eastAsia="zh-CN"/>
              </w:rPr>
            </w:pPr>
          </w:p>
        </w:tc>
      </w:tr>
    </w:tbl>
    <w:p w14:paraId="7E26A580" w14:textId="77777777" w:rsidR="00EF0A40" w:rsidRDefault="00EF0A40"/>
    <w:sectPr w:rsidR="00EF0A40">
      <w:headerReference w:type="default" r:id="rId13"/>
      <w:footerReference w:type="default" r:id="rId14"/>
      <w:pgSz w:w="16838" w:h="11906" w:orient="landscape"/>
      <w:pgMar w:top="1134" w:right="956" w:bottom="707" w:left="1134"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38EF9" w14:textId="77777777" w:rsidR="003641C6" w:rsidRDefault="003641C6">
      <w:r>
        <w:separator/>
      </w:r>
    </w:p>
  </w:endnote>
  <w:endnote w:type="continuationSeparator" w:id="0">
    <w:p w14:paraId="5141ACCD" w14:textId="77777777" w:rsidR="003641C6" w:rsidRDefault="0036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45 Light">
    <w:altName w:val="Cambria"/>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E421C" w14:textId="77777777" w:rsidR="00EF0A40" w:rsidRDefault="000F13DC">
    <w:pPr>
      <w:pStyle w:val="Footer"/>
      <w:pBdr>
        <w:top w:val="single" w:sz="4" w:space="1" w:color="92D050"/>
      </w:pBdr>
      <w:jc w:val="right"/>
    </w:pPr>
    <w:r>
      <w:rPr>
        <w:rFonts w:asciiTheme="minorHAnsi" w:hAnsiTheme="minorHAnsi" w:cstheme="minorHAnsi"/>
        <w:color w:val="92D050"/>
        <w:sz w:val="18"/>
      </w:rPr>
      <w:t xml:space="preserve">Page </w:t>
    </w:r>
    <w:r>
      <w:rPr>
        <w:rFonts w:ascii="Calibri" w:hAnsi="Calibri" w:cs="Calibri"/>
        <w:sz w:val="18"/>
      </w:rPr>
      <w:fldChar w:fldCharType="begin"/>
    </w:r>
    <w:r>
      <w:rPr>
        <w:rFonts w:ascii="Calibri" w:hAnsi="Calibri" w:cs="Calibri"/>
        <w:sz w:val="18"/>
      </w:rPr>
      <w:instrText>PAGE</w:instrText>
    </w:r>
    <w:r>
      <w:rPr>
        <w:rFonts w:ascii="Calibri" w:hAnsi="Calibri" w:cs="Calibri"/>
        <w:sz w:val="18"/>
      </w:rPr>
      <w:fldChar w:fldCharType="separate"/>
    </w:r>
    <w:r>
      <w:rPr>
        <w:rFonts w:ascii="Calibri" w:hAnsi="Calibri" w:cs="Calibri"/>
        <w:sz w:val="18"/>
      </w:rPr>
      <w:t>1</w:t>
    </w:r>
    <w:r>
      <w:rPr>
        <w:rFonts w:ascii="Calibri" w:hAnsi="Calibri" w:cs="Calibri"/>
        <w:sz w:val="18"/>
      </w:rPr>
      <w:fldChar w:fldCharType="end"/>
    </w:r>
    <w:r>
      <w:rPr>
        <w:rFonts w:asciiTheme="minorHAnsi" w:hAnsiTheme="minorHAnsi" w:cstheme="minorHAnsi"/>
        <w:color w:val="92D050"/>
        <w:sz w:val="18"/>
      </w:rPr>
      <w:t xml:space="preserve"> of </w:t>
    </w:r>
    <w:r>
      <w:rPr>
        <w:rFonts w:ascii="Calibri" w:hAnsi="Calibri" w:cs="Calibri"/>
        <w:sz w:val="18"/>
      </w:rPr>
      <w:fldChar w:fldCharType="begin"/>
    </w:r>
    <w:r>
      <w:rPr>
        <w:rFonts w:ascii="Calibri" w:hAnsi="Calibri" w:cs="Calibri"/>
        <w:sz w:val="18"/>
      </w:rPr>
      <w:instrText>NUMPAGES</w:instrText>
    </w:r>
    <w:r>
      <w:rPr>
        <w:rFonts w:ascii="Calibri" w:hAnsi="Calibri" w:cs="Calibri"/>
        <w:sz w:val="18"/>
      </w:rPr>
      <w:fldChar w:fldCharType="separate"/>
    </w:r>
    <w:r>
      <w:rPr>
        <w:rFonts w:ascii="Calibri" w:hAnsi="Calibri" w:cs="Calibri"/>
        <w:sz w:val="18"/>
      </w:rPr>
      <w:t>2</w:t>
    </w:r>
    <w:r>
      <w:rPr>
        <w:rFonts w:ascii="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6A5C" w14:textId="77777777" w:rsidR="00EF0A40" w:rsidRDefault="000F13DC">
    <w:pPr>
      <w:pStyle w:val="Footer"/>
      <w:pBdr>
        <w:top w:val="single" w:sz="4" w:space="1" w:color="92D050"/>
      </w:pBdr>
      <w:jc w:val="right"/>
    </w:pPr>
    <w:r>
      <w:rPr>
        <w:rFonts w:asciiTheme="minorHAnsi" w:hAnsiTheme="minorHAnsi" w:cstheme="minorHAnsi"/>
        <w:color w:val="92D050"/>
        <w:sz w:val="18"/>
      </w:rPr>
      <w:t xml:space="preserve">Page </w:t>
    </w:r>
    <w:r>
      <w:rPr>
        <w:rFonts w:ascii="Calibri" w:hAnsi="Calibri" w:cs="Calibri"/>
        <w:sz w:val="18"/>
      </w:rPr>
      <w:fldChar w:fldCharType="begin"/>
    </w:r>
    <w:r>
      <w:rPr>
        <w:rFonts w:ascii="Calibri" w:hAnsi="Calibri" w:cs="Calibri"/>
        <w:sz w:val="18"/>
      </w:rPr>
      <w:instrText>PAGE</w:instrText>
    </w:r>
    <w:r>
      <w:rPr>
        <w:rFonts w:ascii="Calibri" w:hAnsi="Calibri" w:cs="Calibri"/>
        <w:sz w:val="18"/>
      </w:rPr>
      <w:fldChar w:fldCharType="separate"/>
    </w:r>
    <w:r>
      <w:rPr>
        <w:rFonts w:ascii="Calibri" w:hAnsi="Calibri" w:cs="Calibri"/>
        <w:sz w:val="18"/>
      </w:rPr>
      <w:t>2</w:t>
    </w:r>
    <w:r>
      <w:rPr>
        <w:rFonts w:ascii="Calibri" w:hAnsi="Calibri" w:cs="Calibri"/>
        <w:sz w:val="18"/>
      </w:rPr>
      <w:fldChar w:fldCharType="end"/>
    </w:r>
    <w:r>
      <w:rPr>
        <w:rFonts w:asciiTheme="minorHAnsi" w:hAnsiTheme="minorHAnsi" w:cstheme="minorHAnsi"/>
        <w:color w:val="92D050"/>
        <w:sz w:val="18"/>
      </w:rPr>
      <w:t xml:space="preserve"> of </w:t>
    </w:r>
    <w:r>
      <w:rPr>
        <w:rFonts w:ascii="Calibri" w:hAnsi="Calibri" w:cs="Calibri"/>
        <w:sz w:val="18"/>
      </w:rPr>
      <w:fldChar w:fldCharType="begin"/>
    </w:r>
    <w:r>
      <w:rPr>
        <w:rFonts w:ascii="Calibri" w:hAnsi="Calibri" w:cs="Calibri"/>
        <w:sz w:val="18"/>
      </w:rPr>
      <w:instrText>NUMPAGES</w:instrText>
    </w:r>
    <w:r>
      <w:rPr>
        <w:rFonts w:ascii="Calibri" w:hAnsi="Calibri" w:cs="Calibri"/>
        <w:sz w:val="18"/>
      </w:rPr>
      <w:fldChar w:fldCharType="separate"/>
    </w:r>
    <w:r>
      <w:rPr>
        <w:rFonts w:ascii="Calibri" w:hAnsi="Calibri" w:cs="Calibri"/>
        <w:sz w:val="18"/>
      </w:rPr>
      <w:t>2</w:t>
    </w:r>
    <w:r>
      <w:rPr>
        <w:rFonts w:ascii="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FAD5F" w14:textId="77777777" w:rsidR="003641C6" w:rsidRDefault="003641C6">
      <w:r>
        <w:separator/>
      </w:r>
    </w:p>
  </w:footnote>
  <w:footnote w:type="continuationSeparator" w:id="0">
    <w:p w14:paraId="573FA5F7" w14:textId="77777777" w:rsidR="003641C6" w:rsidRDefault="0036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BB52" w14:textId="77777777" w:rsidR="00EF0A40" w:rsidRDefault="000F13DC">
    <w:pPr>
      <w:pStyle w:val="Header"/>
      <w:pBdr>
        <w:bottom w:val="single" w:sz="4" w:space="0" w:color="99CC00"/>
      </w:pBdr>
      <w:tabs>
        <w:tab w:val="left" w:pos="3744"/>
        <w:tab w:val="right" w:pos="8080"/>
      </w:tabs>
      <w:ind w:right="-142"/>
    </w:pPr>
    <w:r>
      <w:rPr>
        <w:rFonts w:asciiTheme="minorHAnsi" w:hAnsiTheme="minorHAnsi" w:cstheme="minorHAnsi"/>
        <w:b/>
        <w:bCs/>
        <w:color w:val="008000"/>
        <w:sz w:val="18"/>
        <w:szCs w:val="18"/>
      </w:rPr>
      <w:t>bp-ICAM Research Project Quarterly Update</w:t>
    </w:r>
    <w:proofErr w:type="gramStart"/>
    <w:r>
      <w:rPr>
        <w:rFonts w:asciiTheme="minorHAnsi" w:hAnsiTheme="minorHAnsi" w:cstheme="minorHAnsi"/>
        <w:b/>
        <w:bCs/>
        <w:color w:val="669900"/>
        <w:sz w:val="18"/>
        <w:szCs w:val="18"/>
      </w:rPr>
      <w:tab/>
      <w:t xml:space="preserve">  </w:t>
    </w:r>
    <w:r>
      <w:rPr>
        <w:rFonts w:asciiTheme="minorHAnsi" w:hAnsiTheme="minorHAnsi" w:cstheme="minorHAnsi"/>
        <w:b/>
        <w:bCs/>
        <w:color w:val="FF0000"/>
        <w:sz w:val="18"/>
        <w:szCs w:val="18"/>
      </w:rPr>
      <w:t>bp</w:t>
    </w:r>
    <w:proofErr w:type="gramEnd"/>
    <w:r>
      <w:rPr>
        <w:rFonts w:asciiTheme="minorHAnsi" w:hAnsiTheme="minorHAnsi" w:cstheme="minorHAnsi"/>
        <w:b/>
        <w:bCs/>
        <w:color w:val="FF0000"/>
        <w:sz w:val="18"/>
        <w:szCs w:val="18"/>
      </w:rPr>
      <w:t>-ICAM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AF76B" w14:textId="77777777" w:rsidR="00EF0A40" w:rsidRDefault="000F13DC">
    <w:pPr>
      <w:pStyle w:val="Header"/>
      <w:pBdr>
        <w:bottom w:val="single" w:sz="4" w:space="0" w:color="99CC00"/>
      </w:pBdr>
      <w:tabs>
        <w:tab w:val="left" w:pos="3744"/>
        <w:tab w:val="right" w:pos="8080"/>
      </w:tabs>
      <w:ind w:right="-142"/>
    </w:pPr>
    <w:r>
      <w:rPr>
        <w:rFonts w:asciiTheme="minorHAnsi" w:hAnsiTheme="minorHAnsi" w:cstheme="minorHAnsi"/>
        <w:b/>
        <w:bCs/>
        <w:color w:val="008000"/>
        <w:sz w:val="18"/>
        <w:szCs w:val="18"/>
      </w:rPr>
      <w:t>bp-ICAM Research Project Quarterly Update</w:t>
    </w:r>
    <w:r>
      <w:rPr>
        <w:rFonts w:asciiTheme="minorHAnsi" w:hAnsiTheme="minorHAnsi" w:cstheme="minorHAnsi"/>
        <w:b/>
        <w:bCs/>
        <w:color w:val="669900"/>
        <w:sz w:val="18"/>
        <w:szCs w:val="18"/>
      </w:rPr>
      <w:tab/>
    </w:r>
    <w:r>
      <w:rPr>
        <w:rFonts w:asciiTheme="minorHAnsi" w:hAnsiTheme="minorHAnsi" w:cstheme="minorHAnsi"/>
        <w:b/>
        <w:bCs/>
        <w:color w:val="669900"/>
        <w:sz w:val="18"/>
        <w:szCs w:val="18"/>
      </w:rPr>
      <w:tab/>
    </w:r>
    <w:r>
      <w:rPr>
        <w:rFonts w:asciiTheme="minorHAnsi" w:hAnsiTheme="minorHAnsi" w:cstheme="minorHAnsi"/>
        <w:b/>
        <w:bCs/>
        <w:color w:val="669900"/>
        <w:sz w:val="18"/>
        <w:szCs w:val="18"/>
      </w:rPr>
      <w:tab/>
    </w:r>
    <w:r>
      <w:rPr>
        <w:rFonts w:asciiTheme="minorHAnsi" w:hAnsiTheme="minorHAnsi" w:cstheme="minorHAnsi"/>
        <w:b/>
        <w:bCs/>
        <w:color w:val="FF0000"/>
        <w:sz w:val="18"/>
        <w:szCs w:val="18"/>
      </w:rPr>
      <w:tab/>
      <w:t>bp-ICAM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12891"/>
    <w:multiLevelType w:val="multilevel"/>
    <w:tmpl w:val="0C162C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3713F4"/>
    <w:multiLevelType w:val="multilevel"/>
    <w:tmpl w:val="326EEC00"/>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A40"/>
    <w:rsid w:val="000F03A7"/>
    <w:rsid w:val="000F13DC"/>
    <w:rsid w:val="00103E10"/>
    <w:rsid w:val="00282076"/>
    <w:rsid w:val="002971F5"/>
    <w:rsid w:val="002E181B"/>
    <w:rsid w:val="003641C6"/>
    <w:rsid w:val="003C7EF2"/>
    <w:rsid w:val="004E0ABF"/>
    <w:rsid w:val="00572F46"/>
    <w:rsid w:val="005D5F0F"/>
    <w:rsid w:val="008B19CE"/>
    <w:rsid w:val="008E732F"/>
    <w:rsid w:val="00B24F5C"/>
    <w:rsid w:val="00E915A7"/>
    <w:rsid w:val="00EF0A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476C"/>
  <w15:docId w15:val="{EACCC5C2-5047-4E2B-BFA7-84A00CA5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BE0"/>
    <w:rPr>
      <w:sz w:val="24"/>
      <w:szCs w:val="24"/>
      <w:lang w:eastAsia="en-US"/>
    </w:rPr>
  </w:style>
  <w:style w:type="paragraph" w:styleId="Heading1">
    <w:name w:val="heading 1"/>
    <w:basedOn w:val="Normal"/>
    <w:next w:val="Normal"/>
    <w:link w:val="Heading1Char"/>
    <w:qFormat/>
    <w:rsid w:val="002F2F14"/>
    <w:pPr>
      <w:keepNext/>
      <w:keepLines/>
      <w:spacing w:before="240" w:after="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866A5"/>
  </w:style>
  <w:style w:type="character" w:customStyle="1" w:styleId="BalloonTextChar">
    <w:name w:val="Balloon Text Char"/>
    <w:basedOn w:val="DefaultParagraphFont"/>
    <w:link w:val="BalloonText"/>
    <w:qFormat/>
    <w:rsid w:val="00EF4AD0"/>
    <w:rPr>
      <w:rFonts w:ascii="Tahoma" w:hAnsi="Tahoma" w:cs="Tahoma"/>
      <w:sz w:val="16"/>
      <w:szCs w:val="16"/>
      <w:lang w:eastAsia="en-US"/>
    </w:rPr>
  </w:style>
  <w:style w:type="character" w:styleId="CommentReference">
    <w:name w:val="annotation reference"/>
    <w:basedOn w:val="DefaultParagraphFont"/>
    <w:qFormat/>
    <w:rsid w:val="00C86853"/>
    <w:rPr>
      <w:sz w:val="16"/>
      <w:szCs w:val="16"/>
    </w:rPr>
  </w:style>
  <w:style w:type="character" w:customStyle="1" w:styleId="CommentTextChar">
    <w:name w:val="Comment Text Char"/>
    <w:basedOn w:val="DefaultParagraphFont"/>
    <w:link w:val="CommentText"/>
    <w:qFormat/>
    <w:rsid w:val="00C86853"/>
    <w:rPr>
      <w:lang w:eastAsia="en-US"/>
    </w:rPr>
  </w:style>
  <w:style w:type="character" w:customStyle="1" w:styleId="CommentSubjectChar">
    <w:name w:val="Comment Subject Char"/>
    <w:basedOn w:val="CommentTextChar"/>
    <w:link w:val="CommentSubject"/>
    <w:qFormat/>
    <w:rsid w:val="00C86853"/>
    <w:rPr>
      <w:b/>
      <w:bCs/>
      <w:lang w:eastAsia="en-US"/>
    </w:rPr>
  </w:style>
  <w:style w:type="character" w:customStyle="1" w:styleId="HeaderChar">
    <w:name w:val="Header Char"/>
    <w:basedOn w:val="DefaultParagraphFont"/>
    <w:link w:val="Header"/>
    <w:qFormat/>
    <w:rsid w:val="00D75C83"/>
    <w:rPr>
      <w:sz w:val="24"/>
      <w:szCs w:val="24"/>
      <w:lang w:eastAsia="en-US"/>
    </w:rPr>
  </w:style>
  <w:style w:type="character" w:customStyle="1" w:styleId="InternetLink">
    <w:name w:val="Internet Link"/>
    <w:rsid w:val="00AD31AF"/>
    <w:rPr>
      <w:color w:val="0000FF"/>
      <w:u w:val="single"/>
    </w:rPr>
  </w:style>
  <w:style w:type="character" w:customStyle="1" w:styleId="Heading1Char">
    <w:name w:val="Heading 1 Char"/>
    <w:basedOn w:val="DefaultParagraphFont"/>
    <w:link w:val="Heading1"/>
    <w:qFormat/>
    <w:rsid w:val="002F2F14"/>
    <w:rPr>
      <w:rFonts w:asciiTheme="majorHAnsi" w:eastAsiaTheme="majorEastAsia" w:hAnsiTheme="majorHAnsi" w:cstheme="majorBidi"/>
      <w:b/>
      <w:bCs/>
      <w:color w:val="365F91" w:themeColor="accent1" w:themeShade="BF"/>
      <w:sz w:val="28"/>
      <w:szCs w:val="28"/>
      <w:lang w:eastAsia="en-US"/>
    </w:rPr>
  </w:style>
  <w:style w:type="character" w:styleId="Emphasis">
    <w:name w:val="Emphasis"/>
    <w:basedOn w:val="DefaultParagraphFont"/>
    <w:qFormat/>
    <w:rsid w:val="00400D58"/>
    <w:rPr>
      <w:i/>
      <w:iCs/>
    </w:rPr>
  </w:style>
  <w:style w:type="character" w:customStyle="1" w:styleId="ListLabel1">
    <w:name w:val="ListLabel 1"/>
    <w:qFormat/>
    <w:rPr>
      <w:bCs w:val="0"/>
      <w:iCs w:val="0"/>
      <w:color w:val="auto"/>
      <w:sz w:val="1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rPr>
  </w:style>
  <w:style w:type="character" w:customStyle="1" w:styleId="ListLabel30">
    <w:name w:val="ListLabel 30"/>
    <w:qFormat/>
    <w:rPr>
      <w:rFonts w:eastAsia="Times New Roman" w:cs="Calibri"/>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Calibri"/>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Times New Roman" w:cs="Calibri"/>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Bullets">
    <w:name w:val="Bullets"/>
    <w:qFormat/>
    <w:rPr>
      <w:rFonts w:ascii="OpenSymbol" w:eastAsia="OpenSymbol" w:hAnsi="OpenSymbol" w:cs="OpenSymbol"/>
    </w:rPr>
  </w:style>
  <w:style w:type="character" w:customStyle="1" w:styleId="ListLabel42">
    <w:name w:val="ListLabel 42"/>
    <w:qFormat/>
    <w:rPr>
      <w:rFonts w:ascii="Univers 45 Light" w:hAnsi="Univers 45 Light" w:cs="OpenSymbol"/>
      <w:sz w:val="20"/>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sz w:val="20"/>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rsid w:val="006866A5"/>
    <w:pPr>
      <w:tabs>
        <w:tab w:val="center" w:pos="4153"/>
        <w:tab w:val="right" w:pos="8306"/>
      </w:tabs>
    </w:pPr>
  </w:style>
  <w:style w:type="paragraph" w:styleId="Footer">
    <w:name w:val="footer"/>
    <w:basedOn w:val="Normal"/>
    <w:rsid w:val="006866A5"/>
    <w:pPr>
      <w:tabs>
        <w:tab w:val="center" w:pos="4153"/>
        <w:tab w:val="right" w:pos="8306"/>
      </w:tabs>
    </w:pPr>
  </w:style>
  <w:style w:type="paragraph" w:styleId="BalloonText">
    <w:name w:val="Balloon Text"/>
    <w:basedOn w:val="Normal"/>
    <w:link w:val="BalloonTextChar"/>
    <w:qFormat/>
    <w:rsid w:val="00EF4AD0"/>
    <w:rPr>
      <w:rFonts w:ascii="Tahoma" w:hAnsi="Tahoma" w:cs="Tahoma"/>
      <w:sz w:val="16"/>
      <w:szCs w:val="16"/>
    </w:rPr>
  </w:style>
  <w:style w:type="paragraph" w:styleId="CommentText">
    <w:name w:val="annotation text"/>
    <w:basedOn w:val="Normal"/>
    <w:link w:val="CommentTextChar"/>
    <w:qFormat/>
    <w:rsid w:val="00C86853"/>
    <w:rPr>
      <w:sz w:val="20"/>
      <w:szCs w:val="20"/>
    </w:rPr>
  </w:style>
  <w:style w:type="paragraph" w:styleId="CommentSubject">
    <w:name w:val="annotation subject"/>
    <w:basedOn w:val="CommentText"/>
    <w:link w:val="CommentSubjectChar"/>
    <w:qFormat/>
    <w:rsid w:val="00C86853"/>
    <w:rPr>
      <w:b/>
      <w:bCs/>
    </w:rPr>
  </w:style>
  <w:style w:type="paragraph" w:styleId="ListParagraph">
    <w:name w:val="List Paragraph"/>
    <w:basedOn w:val="Normal"/>
    <w:uiPriority w:val="34"/>
    <w:qFormat/>
    <w:rsid w:val="00C976F8"/>
    <w:pPr>
      <w:ind w:left="720"/>
      <w:contextualSpacing/>
    </w:pPr>
  </w:style>
  <w:style w:type="paragraph" w:customStyle="1" w:styleId="Default">
    <w:name w:val="Default"/>
    <w:qFormat/>
    <w:rsid w:val="00AD31AF"/>
    <w:rPr>
      <w:rFonts w:eastAsia="Cambria"/>
      <w:color w:val="000000"/>
      <w:sz w:val="24"/>
      <w:szCs w:val="24"/>
    </w:rPr>
  </w:style>
  <w:style w:type="paragraph" w:styleId="NormalWeb">
    <w:name w:val="Normal (Web)"/>
    <w:basedOn w:val="Normal"/>
    <w:uiPriority w:val="99"/>
    <w:unhideWhenUsed/>
    <w:qFormat/>
    <w:rsid w:val="00D5480E"/>
    <w:pPr>
      <w:spacing w:beforeAutospacing="1" w:afterAutospacing="1"/>
    </w:pPr>
    <w:rPr>
      <w:lang w:eastAsia="ko-KR"/>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890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0AB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BB15E7BE28D48BA07F3B5D2B17330" ma:contentTypeVersion="0" ma:contentTypeDescription="Create a new document." ma:contentTypeScope="" ma:versionID="116a6a343568e03ec81abfc9abe9223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0B59F-1107-4A7D-B8FC-47867E97FD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F9CEAB-C325-4688-AABB-00FB0AD1D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1C7BF59-7E36-43BB-9143-D63BCB212758}">
  <ds:schemaRefs>
    <ds:schemaRef ds:uri="http://schemas.openxmlformats.org/officeDocument/2006/bibliography"/>
  </ds:schemaRefs>
</ds:datastoreItem>
</file>

<file path=customXml/itemProps4.xml><?xml version="1.0" encoding="utf-8"?>
<ds:datastoreItem xmlns:ds="http://schemas.openxmlformats.org/officeDocument/2006/customXml" ds:itemID="{AE95700A-BD7C-42E2-924F-568E5EE9B9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2582</Characters>
  <Application>Microsoft Office Word</Application>
  <DocSecurity>0</DocSecurity>
  <Lines>21</Lines>
  <Paragraphs>6</Paragraphs>
  <ScaleCrop>false</ScaleCrop>
  <Company>BPPASSPORT</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BP-ICAM Quarterly Report Template</dc:title>
  <dc:subject/>
  <dc:creator>Sheetal Handa</dc:creator>
  <dc:description/>
  <cp:lastModifiedBy>Microsoft Office User</cp:lastModifiedBy>
  <cp:revision>6</cp:revision>
  <cp:lastPrinted>2014-01-24T11:39:00Z</cp:lastPrinted>
  <dcterms:created xsi:type="dcterms:W3CDTF">2021-06-30T20:01:00Z</dcterms:created>
  <dcterms:modified xsi:type="dcterms:W3CDTF">2021-06-30T20:44:00Z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BPPASSPORT</vt:lpwstr>
  </property>
  <property fmtid="{D5CDD505-2E9C-101B-9397-08002B2CF9AE}" pid="4" name="ContentTypeId">
    <vt:lpwstr>0x010100CE8BB15E7BE28D48BA07F3B5D2B17330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